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19C9480C" w:rsidR="00283948" w:rsidRDefault="0042122A">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DOCUMENT DE DEFINITION </w:t>
      </w:r>
      <w:r w:rsidR="001C2828">
        <w:rPr>
          <w:rFonts w:ascii="Open Sans" w:eastAsia="Open Sans" w:hAnsi="Open Sans" w:cs="Open Sans"/>
          <w:b/>
          <w:sz w:val="56"/>
          <w:szCs w:val="56"/>
        </w:rPr>
        <w:t>D’ARCHITECTURE</w:t>
      </w:r>
    </w:p>
    <w:p w14:paraId="05DE0F9C" w14:textId="77777777" w:rsidR="00283948" w:rsidRDefault="00283948"/>
    <w:p w14:paraId="33097C5C" w14:textId="77777777" w:rsidR="00283948" w:rsidRDefault="00283948"/>
    <w:p w14:paraId="7CD52773" w14:textId="00A05A04" w:rsidR="00283948" w:rsidRDefault="001C2828" w:rsidP="00E43E60">
      <w:pPr>
        <w:jc w:val="center"/>
        <w:rPr>
          <w:rFonts w:ascii="Open Sans" w:eastAsia="Open Sans" w:hAnsi="Open Sans" w:cs="Open Sans"/>
          <w:b/>
          <w:color w:val="0B5396"/>
          <w:sz w:val="44"/>
          <w:szCs w:val="44"/>
        </w:rPr>
      </w:pPr>
      <w:bookmarkStart w:id="0" w:name="_Hlk89360113"/>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C423E4">
        <w:rPr>
          <w:rFonts w:ascii="Open Sans" w:eastAsia="Open Sans" w:hAnsi="Open Sans" w:cs="Open Sans"/>
          <w:b/>
          <w:color w:val="0B5396"/>
          <w:sz w:val="44"/>
          <w:szCs w:val="44"/>
        </w:rPr>
        <w:t>LES ASSUREURS ENGAGÉS</w:t>
      </w:r>
      <w:r w:rsidR="00E43E60">
        <w:rPr>
          <w:rFonts w:ascii="Open Sans" w:eastAsia="Open Sans" w:hAnsi="Open Sans" w:cs="Open Sans"/>
          <w:b/>
          <w:color w:val="0B5396"/>
          <w:sz w:val="44"/>
          <w:szCs w:val="44"/>
        </w:rPr>
        <w:t xml:space="preserve"> </w:t>
      </w:r>
      <w:r>
        <w:rPr>
          <w:rFonts w:ascii="Open Sans" w:eastAsia="Open Sans" w:hAnsi="Open Sans" w:cs="Open Sans"/>
          <w:b/>
          <w:color w:val="0B5396"/>
          <w:sz w:val="44"/>
          <w:szCs w:val="44"/>
        </w:rPr>
        <w:t>-</w:t>
      </w:r>
    </w:p>
    <w:bookmarkEnd w:id="0"/>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3938C606" w:rsidR="00283948" w:rsidRPr="001C2828" w:rsidRDefault="00E43E60">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223336C7" wp14:editId="3255DA09">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C7418F" w:rsidRDefault="00191B7F">
      <w:pPr>
        <w:tabs>
          <w:tab w:val="left" w:pos="2565"/>
          <w:tab w:val="center" w:pos="4536"/>
        </w:tabs>
        <w:jc w:val="center"/>
        <w:rPr>
          <w:rFonts w:ascii="Open Sans" w:eastAsia="Open Sans" w:hAnsi="Open Sans" w:cs="Open Sans"/>
          <w:b/>
          <w:sz w:val="32"/>
          <w:szCs w:val="32"/>
          <w:lang w:val="en-GB"/>
        </w:rPr>
      </w:pPr>
      <w:bookmarkStart w:id="1" w:name="_heading=h.gjdgxs" w:colFirst="0" w:colLast="0"/>
      <w:bookmarkEnd w:id="1"/>
      <w:r w:rsidRPr="00C7418F">
        <w:rPr>
          <w:rFonts w:ascii="Open Sans" w:eastAsia="Open Sans" w:hAnsi="Open Sans" w:cs="Open Sans"/>
          <w:b/>
          <w:sz w:val="32"/>
          <w:szCs w:val="32"/>
          <w:lang w:val="en-GB"/>
        </w:rPr>
        <w:t>David EVAN</w:t>
      </w:r>
      <w:r w:rsidRPr="00C7418F">
        <w:rPr>
          <w:rFonts w:ascii="Open Sans" w:eastAsia="Open Sans" w:hAnsi="Open Sans" w:cs="Open Sans"/>
          <w:b/>
          <w:sz w:val="32"/>
          <w:szCs w:val="32"/>
          <w:lang w:val="en-GB"/>
        </w:rPr>
        <w:br/>
      </w:r>
    </w:p>
    <w:p w14:paraId="3BCB4D4E" w14:textId="12F78F82" w:rsidR="00C423E4" w:rsidRPr="00C7418F" w:rsidRDefault="00C423E4" w:rsidP="00C423E4">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Pr>
          <w:rFonts w:ascii="Open Sans" w:eastAsia="Open Sans" w:hAnsi="Open Sans" w:cs="Open Sans"/>
          <w:b/>
          <w:noProof/>
          <w:sz w:val="32"/>
          <w:szCs w:val="32"/>
          <w:lang w:val="en-GB"/>
        </w:rPr>
        <w:t>02/12/2021</w:t>
      </w:r>
      <w:r>
        <w:rPr>
          <w:rFonts w:ascii="Open Sans" w:eastAsia="Open Sans" w:hAnsi="Open Sans" w:cs="Open Sans"/>
          <w:b/>
          <w:sz w:val="32"/>
          <w:szCs w:val="32"/>
          <w:lang w:val="en-GB"/>
        </w:rPr>
        <w:fldChar w:fldCharType="end"/>
      </w:r>
      <w:r>
        <w:rPr>
          <w:rFonts w:ascii="Open Sans" w:eastAsia="Open Sans" w:hAnsi="Open Sans" w:cs="Open Sans"/>
          <w:b/>
          <w:sz w:val="32"/>
          <w:szCs w:val="32"/>
          <w:lang w:val="en-GB"/>
        </w:rPr>
        <w:br/>
      </w:r>
    </w:p>
    <w:p w14:paraId="3E1B7E2D" w14:textId="77777777" w:rsidR="00283948" w:rsidRPr="00C7418F" w:rsidRDefault="00191B7F">
      <w:pPr>
        <w:jc w:val="center"/>
        <w:rPr>
          <w:rFonts w:ascii="Open Sans" w:eastAsia="Open Sans" w:hAnsi="Open Sans" w:cs="Open Sans"/>
          <w:b/>
          <w:color w:val="0B5396"/>
          <w:sz w:val="44"/>
          <w:szCs w:val="44"/>
          <w:lang w:val="en-GB"/>
        </w:rPr>
      </w:pPr>
      <w:bookmarkStart w:id="2" w:name="_heading=h.30j0zll" w:colFirst="0" w:colLast="0"/>
      <w:bookmarkEnd w:id="2"/>
      <w:r w:rsidRPr="00C7418F">
        <w:rPr>
          <w:rFonts w:ascii="Open Sans" w:eastAsia="Open Sans" w:hAnsi="Open Sans" w:cs="Open Sans"/>
          <w:b/>
          <w:sz w:val="32"/>
          <w:szCs w:val="32"/>
          <w:lang w:val="en-GB"/>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C7418F" w:rsidRDefault="00191B7F" w:rsidP="00D56AA0">
      <w:pPr>
        <w:spacing w:after="0" w:line="240" w:lineRule="auto"/>
        <w:rPr>
          <w:b/>
          <w:bCs/>
          <w:sz w:val="28"/>
          <w:szCs w:val="28"/>
          <w:lang w:val="en-GB"/>
        </w:rPr>
      </w:pPr>
      <w:bookmarkStart w:id="3" w:name="_heading=h.1fob9te" w:colFirst="0" w:colLast="0"/>
      <w:bookmarkEnd w:id="3"/>
      <w:r w:rsidRPr="00C7418F">
        <w:rPr>
          <w:lang w:val="en-GB"/>
        </w:rPr>
        <w:br w:type="page"/>
      </w:r>
    </w:p>
    <w:p w14:paraId="57112861" w14:textId="77777777" w:rsidR="00283948" w:rsidRPr="00C7418F" w:rsidRDefault="00283948">
      <w:pPr>
        <w:spacing w:after="0" w:line="240" w:lineRule="auto"/>
        <w:rPr>
          <w:color w:val="00B050"/>
          <w:lang w:val="en-GB"/>
        </w:rPr>
      </w:pPr>
    </w:p>
    <w:p w14:paraId="0F70A515" w14:textId="4432B087" w:rsidR="00BD4544" w:rsidRPr="00DF6FA0" w:rsidRDefault="0042122A" w:rsidP="00DF6FA0">
      <w:pPr>
        <w:rPr>
          <w:b/>
          <w:bCs/>
          <w:color w:val="595959" w:themeColor="text1" w:themeTint="A6"/>
          <w:sz w:val="32"/>
          <w:szCs w:val="32"/>
        </w:rPr>
      </w:pPr>
      <w:bookmarkStart w:id="4" w:name="_Toc76143723"/>
      <w:r>
        <w:rPr>
          <w:b/>
          <w:bCs/>
          <w:color w:val="595959" w:themeColor="text1" w:themeTint="A6"/>
          <w:sz w:val="32"/>
          <w:szCs w:val="32"/>
        </w:rPr>
        <w:t>Document de définition</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4"/>
      <w:r w:rsidR="00E43E60">
        <w:rPr>
          <w:b/>
          <w:bCs/>
          <w:color w:val="595959" w:themeColor="text1" w:themeTint="A6"/>
          <w:sz w:val="32"/>
          <w:szCs w:val="32"/>
        </w:rPr>
        <w:t>Les Assureurs Engagés</w:t>
      </w:r>
    </w:p>
    <w:p w14:paraId="7F23C8A0" w14:textId="6434B9AE" w:rsidR="0051592E" w:rsidRPr="0062556F" w:rsidRDefault="00ED5E67" w:rsidP="0062556F">
      <w:pPr>
        <w:rPr>
          <w:b/>
          <w:bCs/>
          <w:sz w:val="32"/>
          <w:szCs w:val="32"/>
        </w:rPr>
      </w:pPr>
      <w:bookmarkStart w:id="5" w:name="_Hlk89360050"/>
      <w:r>
        <w:rPr>
          <w:b/>
          <w:bCs/>
          <w:sz w:val="32"/>
          <w:szCs w:val="32"/>
        </w:rPr>
        <w:t>Historique des r</w:t>
      </w:r>
      <w:r w:rsidR="00AC40DC">
        <w:rPr>
          <w:b/>
          <w:bCs/>
          <w:sz w:val="32"/>
          <w:szCs w:val="32"/>
        </w:rPr>
        <w:t>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62B2F8BD"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0B94D57A" w:rsidR="00ED6279" w:rsidRDefault="00B306B6" w:rsidP="000B1EF6">
            <w:pPr>
              <w:spacing w:line="240" w:lineRule="auto"/>
            </w:pPr>
            <w:r>
              <w:t xml:space="preserve">XX </w:t>
            </w:r>
            <w:proofErr w:type="spellStart"/>
            <w:r w:rsidR="00E43E60">
              <w:t>XX</w:t>
            </w:r>
            <w:proofErr w:type="spellEnd"/>
            <w:r>
              <w:t xml:space="preserve">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365B10" w14:paraId="44042535" w14:textId="77777777" w:rsidTr="000B1EF6">
        <w:trPr>
          <w:trHeight w:val="624"/>
        </w:trPr>
        <w:tc>
          <w:tcPr>
            <w:tcW w:w="1271" w:type="dxa"/>
            <w:vAlign w:val="center"/>
          </w:tcPr>
          <w:p w14:paraId="1F843F58" w14:textId="77777777" w:rsidR="00365B10" w:rsidRDefault="00365B10" w:rsidP="000B1EF6"/>
        </w:tc>
        <w:tc>
          <w:tcPr>
            <w:tcW w:w="1985" w:type="dxa"/>
            <w:vAlign w:val="center"/>
          </w:tcPr>
          <w:p w14:paraId="2F7ED56F" w14:textId="77777777" w:rsidR="00365B10" w:rsidRDefault="00365B10" w:rsidP="000B1EF6"/>
        </w:tc>
        <w:tc>
          <w:tcPr>
            <w:tcW w:w="4252" w:type="dxa"/>
          </w:tcPr>
          <w:p w14:paraId="2FCEC90C" w14:textId="77777777" w:rsidR="00365B10" w:rsidRPr="004A4AC0" w:rsidRDefault="00365B10" w:rsidP="000B1EF6">
            <w:pPr>
              <w:rPr>
                <w:rFonts w:ascii="Edwardian Script ITC" w:hAnsi="Edwardian Script ITC"/>
              </w:rPr>
            </w:pPr>
          </w:p>
        </w:tc>
        <w:tc>
          <w:tcPr>
            <w:tcW w:w="1842" w:type="dxa"/>
          </w:tcPr>
          <w:p w14:paraId="2B0398A8" w14:textId="77777777" w:rsidR="00365B10" w:rsidRDefault="00365B10" w:rsidP="000B1EF6"/>
        </w:tc>
      </w:tr>
    </w:tbl>
    <w:p w14:paraId="395FBE6E" w14:textId="2939799B" w:rsidR="00520741" w:rsidRDefault="00520741" w:rsidP="000B3B95">
      <w:pPr>
        <w:pStyle w:val="Lgende"/>
      </w:pPr>
      <w:bookmarkStart w:id="6" w:name="_Toc89420598"/>
      <w:r>
        <w:t xml:space="preserve">Tableau </w:t>
      </w:r>
      <w:r w:rsidR="003B6E95">
        <w:fldChar w:fldCharType="begin"/>
      </w:r>
      <w:r w:rsidR="003B6E95">
        <w:instrText xml:space="preserve"> SEQ Tableau \* ARABIC </w:instrText>
      </w:r>
      <w:r w:rsidR="003B6E95">
        <w:fldChar w:fldCharType="separate"/>
      </w:r>
      <w:r w:rsidR="0002091D">
        <w:rPr>
          <w:noProof/>
        </w:rPr>
        <w:t>1</w:t>
      </w:r>
      <w:r w:rsidR="003B6E95">
        <w:rPr>
          <w:noProof/>
        </w:rPr>
        <w:fldChar w:fldCharType="end"/>
      </w:r>
      <w:r>
        <w:t xml:space="preserve"> </w:t>
      </w:r>
      <w:r w:rsidRPr="0077785D">
        <w:t>- Historique des révisions</w:t>
      </w:r>
      <w:bookmarkEnd w:id="6"/>
    </w:p>
    <w:p w14:paraId="42BDE539" w14:textId="1D8C7973" w:rsidR="00DF6FA0" w:rsidRDefault="00DF6FA0" w:rsidP="00DF6FA0"/>
    <w:p w14:paraId="423C4FD3" w14:textId="2B9B455F" w:rsidR="00DF6FA0" w:rsidRPr="00DF6FA0" w:rsidRDefault="00DF6FA0" w:rsidP="00DF6FA0">
      <w:pPr>
        <w:rPr>
          <w:b/>
          <w:bCs/>
          <w:sz w:val="32"/>
          <w:szCs w:val="32"/>
        </w:rPr>
      </w:pPr>
      <w:r w:rsidRPr="00DF6FA0">
        <w:rPr>
          <w:b/>
          <w:bCs/>
          <w:sz w:val="32"/>
          <w:szCs w:val="32"/>
        </w:rPr>
        <w:t>Objectif du document</w:t>
      </w:r>
    </w:p>
    <w:bookmarkEnd w:id="5"/>
    <w:p w14:paraId="1C2EE67C" w14:textId="0F5280F6" w:rsidR="004B6299" w:rsidRDefault="00A02CBD" w:rsidP="00355A9E">
      <w:pPr>
        <w:spacing w:after="0" w:line="240" w:lineRule="auto"/>
        <w:jc w:val="both"/>
      </w:pPr>
      <w:r>
        <w:t xml:space="preserve">Ce </w:t>
      </w:r>
      <w:r>
        <w:t>document de définition de l'architecture</w:t>
      </w:r>
      <w:r w:rsidR="006D7BD8">
        <w:t xml:space="preserve"> rappel le contexte, les objectifs et les contraintes</w:t>
      </w:r>
      <w:r>
        <w:t xml:space="preserve"> </w:t>
      </w:r>
      <w:r w:rsidR="006D7BD8">
        <w:t>de ce chantier d’architecture.</w:t>
      </w:r>
    </w:p>
    <w:p w14:paraId="54F09000" w14:textId="77777777" w:rsidR="004B6299" w:rsidRDefault="004B6299" w:rsidP="00355A9E">
      <w:pPr>
        <w:spacing w:after="0" w:line="240" w:lineRule="auto"/>
        <w:jc w:val="both"/>
      </w:pPr>
    </w:p>
    <w:p w14:paraId="36134413" w14:textId="3D5D6F02" w:rsidR="006D7BD8" w:rsidRDefault="004B6299" w:rsidP="00355A9E">
      <w:pPr>
        <w:spacing w:after="0" w:line="240" w:lineRule="auto"/>
        <w:jc w:val="both"/>
      </w:pPr>
      <w:r>
        <w:t xml:space="preserve">En dernier lieu, </w:t>
      </w:r>
      <w:r w:rsidR="00A02CBD">
        <w:t xml:space="preserve">une vue </w:t>
      </w:r>
      <w:r w:rsidR="006D7BD8">
        <w:t>d’ensemble</w:t>
      </w:r>
      <w:r w:rsidR="00A02CBD">
        <w:t xml:space="preserve"> des différentes états de l’architecture (de référence, cible et de transition)</w:t>
      </w:r>
      <w:r w:rsidR="00CA7F08">
        <w:t>.</w:t>
      </w:r>
    </w:p>
    <w:p w14:paraId="688189C8" w14:textId="77777777" w:rsidR="00CA7F08" w:rsidRDefault="00CA7F08" w:rsidP="00A02CBD">
      <w:pPr>
        <w:spacing w:after="0" w:line="240" w:lineRule="auto"/>
        <w:jc w:val="both"/>
      </w:pPr>
    </w:p>
    <w:p w14:paraId="160381EA" w14:textId="0FF1E8FE" w:rsidR="00355A9E" w:rsidRPr="00355A9E" w:rsidRDefault="00CA7F08" w:rsidP="00355A9E">
      <w:r>
        <w:t>Quatre axes d’architecture y seront abordés :</w:t>
      </w:r>
    </w:p>
    <w:p w14:paraId="45C32F03" w14:textId="32FEFE48" w:rsidR="00CA7F08" w:rsidRDefault="00CA7F08" w:rsidP="00355A9E">
      <w:pPr>
        <w:pStyle w:val="Paragraphedeliste"/>
        <w:numPr>
          <w:ilvl w:val="0"/>
          <w:numId w:val="36"/>
        </w:numPr>
        <w:spacing w:after="0" w:line="240" w:lineRule="auto"/>
        <w:jc w:val="both"/>
      </w:pPr>
      <w:r>
        <w:t>L’architecture métier</w:t>
      </w:r>
    </w:p>
    <w:p w14:paraId="6BEF4D7F" w14:textId="7733935E" w:rsidR="00CA7F08" w:rsidRDefault="00CA7F08" w:rsidP="00355A9E">
      <w:pPr>
        <w:pStyle w:val="Paragraphedeliste"/>
        <w:numPr>
          <w:ilvl w:val="0"/>
          <w:numId w:val="36"/>
        </w:numPr>
        <w:spacing w:after="0" w:line="240" w:lineRule="auto"/>
        <w:jc w:val="both"/>
      </w:pPr>
      <w:r>
        <w:t>L’architecture logicielle</w:t>
      </w:r>
    </w:p>
    <w:p w14:paraId="567CDEF2" w14:textId="59D004DE" w:rsidR="00CA7F08" w:rsidRDefault="00CA7F08" w:rsidP="00355A9E">
      <w:pPr>
        <w:pStyle w:val="Paragraphedeliste"/>
        <w:numPr>
          <w:ilvl w:val="0"/>
          <w:numId w:val="36"/>
        </w:numPr>
        <w:spacing w:after="0" w:line="240" w:lineRule="auto"/>
        <w:jc w:val="both"/>
      </w:pPr>
      <w:r>
        <w:t>L’architecture en termes d’infrastructure</w:t>
      </w:r>
    </w:p>
    <w:p w14:paraId="74F33CBA" w14:textId="2081E009" w:rsidR="00CA7F08" w:rsidRDefault="00CA7F08" w:rsidP="00355A9E">
      <w:pPr>
        <w:pStyle w:val="Paragraphedeliste"/>
        <w:numPr>
          <w:ilvl w:val="0"/>
          <w:numId w:val="36"/>
        </w:numPr>
        <w:spacing w:after="0" w:line="240" w:lineRule="auto"/>
        <w:jc w:val="both"/>
      </w:pPr>
      <w:r>
        <w:t>L’architecture technologique</w:t>
      </w:r>
    </w:p>
    <w:p w14:paraId="7F58B674" w14:textId="77777777" w:rsidR="006D7BD8" w:rsidRDefault="006D7BD8" w:rsidP="00A02CBD">
      <w:pPr>
        <w:spacing w:after="0" w:line="240" w:lineRule="auto"/>
        <w:jc w:val="both"/>
      </w:pPr>
    </w:p>
    <w:p w14:paraId="3BF461E2" w14:textId="77777777" w:rsidR="000C486F" w:rsidRDefault="00A02CBD" w:rsidP="000C486F">
      <w:pPr>
        <w:spacing w:after="0" w:line="240" w:lineRule="auto"/>
        <w:jc w:val="both"/>
        <w:rPr>
          <w:rFonts w:ascii="Calibri" w:hAnsi="Calibri" w:cs="Calibri"/>
        </w:rPr>
      </w:pPr>
      <w:r>
        <w:t xml:space="preserve"> </w:t>
      </w:r>
    </w:p>
    <w:p w14:paraId="295BEEA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46DF1E16"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78920C47" w14:textId="77777777" w:rsidR="000C486F" w:rsidRPr="002A2E4B" w:rsidRDefault="000C486F" w:rsidP="000C486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sidRPr="002A2E4B">
        <w:rPr>
          <w:rFonts w:ascii="Calibri" w:hAnsi="Calibri" w:cs="Calibri"/>
          <w:color w:val="262626" w:themeColor="text1" w:themeTint="D9"/>
          <w:sz w:val="20"/>
          <w:szCs w:val="20"/>
        </w:rPr>
        <w:t xml:space="preserve">La majeure partie des modèles présentés sont issus d’un projet </w:t>
      </w:r>
      <w:r>
        <w:rPr>
          <w:rFonts w:ascii="Calibri" w:hAnsi="Calibri" w:cs="Calibri"/>
          <w:color w:val="262626" w:themeColor="text1" w:themeTint="D9"/>
          <w:sz w:val="20"/>
          <w:szCs w:val="20"/>
        </w:rPr>
        <w:t>« A</w:t>
      </w:r>
      <w:r w:rsidRPr="002A2E4B">
        <w:rPr>
          <w:rFonts w:ascii="Calibri" w:hAnsi="Calibri" w:cs="Calibri"/>
          <w:color w:val="262626" w:themeColor="text1" w:themeTint="D9"/>
          <w:sz w:val="20"/>
          <w:szCs w:val="20"/>
        </w:rPr>
        <w:t>rchi</w:t>
      </w:r>
      <w:r>
        <w:rPr>
          <w:rFonts w:ascii="Calibri" w:hAnsi="Calibri" w:cs="Calibri"/>
          <w:color w:val="262626" w:themeColor="text1" w:themeTint="D9"/>
          <w:sz w:val="20"/>
          <w:szCs w:val="20"/>
        </w:rPr>
        <w:t xml:space="preserve"> » auquel il </w:t>
      </w:r>
      <w:r w:rsidRPr="002A2E4B">
        <w:rPr>
          <w:rFonts w:ascii="Calibri" w:hAnsi="Calibri" w:cs="Calibri"/>
          <w:color w:val="262626" w:themeColor="text1" w:themeTint="D9"/>
          <w:sz w:val="20"/>
          <w:szCs w:val="20"/>
        </w:rPr>
        <w:t>est possible d</w:t>
      </w:r>
      <w:r>
        <w:rPr>
          <w:rFonts w:ascii="Calibri" w:hAnsi="Calibri" w:cs="Calibri"/>
          <w:color w:val="262626" w:themeColor="text1" w:themeTint="D9"/>
          <w:sz w:val="20"/>
          <w:szCs w:val="20"/>
        </w:rPr>
        <w:t xml:space="preserve">’accéder </w:t>
      </w:r>
      <w:r w:rsidRPr="002A2E4B">
        <w:rPr>
          <w:rFonts w:ascii="Calibri" w:hAnsi="Calibri" w:cs="Calibri"/>
          <w:color w:val="262626" w:themeColor="text1" w:themeTint="D9"/>
          <w:sz w:val="20"/>
          <w:szCs w:val="20"/>
        </w:rPr>
        <w:t xml:space="preserve">à partir du lien ci-après : </w:t>
      </w:r>
    </w:p>
    <w:p w14:paraId="4920E8DC" w14:textId="65CD9374" w:rsidR="00283948" w:rsidRPr="00A02CBD" w:rsidRDefault="00191B7F" w:rsidP="00A02CBD">
      <w:pPr>
        <w:spacing w:after="0" w:line="240" w:lineRule="auto"/>
        <w:jc w:val="both"/>
      </w:pPr>
      <w:r>
        <w:br w:type="page"/>
      </w:r>
    </w:p>
    <w:p w14:paraId="0E9217AB" w14:textId="77777777"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14C3F250" w14:textId="3319EDDD" w:rsidR="008606C6"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89416696" w:history="1">
        <w:r w:rsidR="008606C6" w:rsidRPr="008123CB">
          <w:rPr>
            <w:rStyle w:val="Lienhypertexte"/>
            <w:noProof/>
          </w:rPr>
          <w:t>CONTEXTE &amp; PORTÉE</w:t>
        </w:r>
        <w:r w:rsidR="008606C6">
          <w:rPr>
            <w:noProof/>
            <w:webHidden/>
          </w:rPr>
          <w:tab/>
        </w:r>
        <w:r w:rsidR="008606C6">
          <w:rPr>
            <w:noProof/>
            <w:webHidden/>
          </w:rPr>
          <w:fldChar w:fldCharType="begin"/>
        </w:r>
        <w:r w:rsidR="008606C6">
          <w:rPr>
            <w:noProof/>
            <w:webHidden/>
          </w:rPr>
          <w:instrText xml:space="preserve"> PAGEREF _Toc89416696 \h </w:instrText>
        </w:r>
        <w:r w:rsidR="008606C6">
          <w:rPr>
            <w:noProof/>
            <w:webHidden/>
          </w:rPr>
        </w:r>
        <w:r w:rsidR="008606C6">
          <w:rPr>
            <w:noProof/>
            <w:webHidden/>
          </w:rPr>
          <w:fldChar w:fldCharType="separate"/>
        </w:r>
        <w:r w:rsidR="008606C6">
          <w:rPr>
            <w:noProof/>
            <w:webHidden/>
          </w:rPr>
          <w:t>4</w:t>
        </w:r>
        <w:r w:rsidR="008606C6">
          <w:rPr>
            <w:noProof/>
            <w:webHidden/>
          </w:rPr>
          <w:fldChar w:fldCharType="end"/>
        </w:r>
      </w:hyperlink>
    </w:p>
    <w:p w14:paraId="3C339FA2" w14:textId="037FE7C8" w:rsidR="008606C6" w:rsidRDefault="008606C6">
      <w:pPr>
        <w:pStyle w:val="TM2"/>
        <w:tabs>
          <w:tab w:val="right" w:leader="dot" w:pos="9350"/>
        </w:tabs>
        <w:rPr>
          <w:rFonts w:eastAsiaTheme="minorEastAsia" w:cstheme="minorBidi"/>
          <w:smallCaps w:val="0"/>
          <w:noProof/>
          <w:sz w:val="22"/>
          <w:szCs w:val="22"/>
        </w:rPr>
      </w:pPr>
      <w:hyperlink w:anchor="_Toc89416697" w:history="1">
        <w:r w:rsidRPr="008123CB">
          <w:rPr>
            <w:rStyle w:val="Lienhypertexte"/>
            <w:noProof/>
          </w:rPr>
          <w:t>L’entreprise</w:t>
        </w:r>
        <w:r>
          <w:rPr>
            <w:noProof/>
            <w:webHidden/>
          </w:rPr>
          <w:tab/>
        </w:r>
        <w:r>
          <w:rPr>
            <w:noProof/>
            <w:webHidden/>
          </w:rPr>
          <w:fldChar w:fldCharType="begin"/>
        </w:r>
        <w:r>
          <w:rPr>
            <w:noProof/>
            <w:webHidden/>
          </w:rPr>
          <w:instrText xml:space="preserve"> PAGEREF _Toc89416697 \h </w:instrText>
        </w:r>
        <w:r>
          <w:rPr>
            <w:noProof/>
            <w:webHidden/>
          </w:rPr>
        </w:r>
        <w:r>
          <w:rPr>
            <w:noProof/>
            <w:webHidden/>
          </w:rPr>
          <w:fldChar w:fldCharType="separate"/>
        </w:r>
        <w:r>
          <w:rPr>
            <w:noProof/>
            <w:webHidden/>
          </w:rPr>
          <w:t>4</w:t>
        </w:r>
        <w:r>
          <w:rPr>
            <w:noProof/>
            <w:webHidden/>
          </w:rPr>
          <w:fldChar w:fldCharType="end"/>
        </w:r>
      </w:hyperlink>
    </w:p>
    <w:p w14:paraId="237FE903" w14:textId="130DA045" w:rsidR="008606C6" w:rsidRDefault="008606C6">
      <w:pPr>
        <w:pStyle w:val="TM2"/>
        <w:tabs>
          <w:tab w:val="right" w:leader="dot" w:pos="9350"/>
        </w:tabs>
        <w:rPr>
          <w:rFonts w:eastAsiaTheme="minorEastAsia" w:cstheme="minorBidi"/>
          <w:smallCaps w:val="0"/>
          <w:noProof/>
          <w:sz w:val="22"/>
          <w:szCs w:val="22"/>
        </w:rPr>
      </w:pPr>
      <w:hyperlink w:anchor="_Toc89416698" w:history="1">
        <w:r w:rsidRPr="008123CB">
          <w:rPr>
            <w:rStyle w:val="Lienhypertexte"/>
            <w:noProof/>
          </w:rPr>
          <w:t>Contexte du changement d’architecture</w:t>
        </w:r>
        <w:r>
          <w:rPr>
            <w:noProof/>
            <w:webHidden/>
          </w:rPr>
          <w:tab/>
        </w:r>
        <w:r>
          <w:rPr>
            <w:noProof/>
            <w:webHidden/>
          </w:rPr>
          <w:fldChar w:fldCharType="begin"/>
        </w:r>
        <w:r>
          <w:rPr>
            <w:noProof/>
            <w:webHidden/>
          </w:rPr>
          <w:instrText xml:space="preserve"> PAGEREF _Toc89416698 \h </w:instrText>
        </w:r>
        <w:r>
          <w:rPr>
            <w:noProof/>
            <w:webHidden/>
          </w:rPr>
        </w:r>
        <w:r>
          <w:rPr>
            <w:noProof/>
            <w:webHidden/>
          </w:rPr>
          <w:fldChar w:fldCharType="separate"/>
        </w:r>
        <w:r>
          <w:rPr>
            <w:noProof/>
            <w:webHidden/>
          </w:rPr>
          <w:t>4</w:t>
        </w:r>
        <w:r>
          <w:rPr>
            <w:noProof/>
            <w:webHidden/>
          </w:rPr>
          <w:fldChar w:fldCharType="end"/>
        </w:r>
      </w:hyperlink>
    </w:p>
    <w:p w14:paraId="7D1AE5C9" w14:textId="1033C7A2" w:rsidR="008606C6" w:rsidRDefault="008606C6">
      <w:pPr>
        <w:pStyle w:val="TM2"/>
        <w:tabs>
          <w:tab w:val="right" w:leader="dot" w:pos="9350"/>
        </w:tabs>
        <w:rPr>
          <w:rFonts w:eastAsiaTheme="minorEastAsia" w:cstheme="minorBidi"/>
          <w:smallCaps w:val="0"/>
          <w:noProof/>
          <w:sz w:val="22"/>
          <w:szCs w:val="22"/>
        </w:rPr>
      </w:pPr>
      <w:hyperlink w:anchor="_Toc89416699" w:history="1">
        <w:r w:rsidRPr="008123CB">
          <w:rPr>
            <w:rStyle w:val="Lienhypertexte"/>
            <w:noProof/>
          </w:rPr>
          <w:t>Portée de la modification</w:t>
        </w:r>
        <w:r>
          <w:rPr>
            <w:noProof/>
            <w:webHidden/>
          </w:rPr>
          <w:tab/>
        </w:r>
        <w:r>
          <w:rPr>
            <w:noProof/>
            <w:webHidden/>
          </w:rPr>
          <w:fldChar w:fldCharType="begin"/>
        </w:r>
        <w:r>
          <w:rPr>
            <w:noProof/>
            <w:webHidden/>
          </w:rPr>
          <w:instrText xml:space="preserve"> PAGEREF _Toc89416699 \h </w:instrText>
        </w:r>
        <w:r>
          <w:rPr>
            <w:noProof/>
            <w:webHidden/>
          </w:rPr>
        </w:r>
        <w:r>
          <w:rPr>
            <w:noProof/>
            <w:webHidden/>
          </w:rPr>
          <w:fldChar w:fldCharType="separate"/>
        </w:r>
        <w:r>
          <w:rPr>
            <w:noProof/>
            <w:webHidden/>
          </w:rPr>
          <w:t>4</w:t>
        </w:r>
        <w:r>
          <w:rPr>
            <w:noProof/>
            <w:webHidden/>
          </w:rPr>
          <w:fldChar w:fldCharType="end"/>
        </w:r>
      </w:hyperlink>
    </w:p>
    <w:p w14:paraId="0BEE5E16" w14:textId="309053CD" w:rsidR="008606C6" w:rsidRDefault="008606C6">
      <w:pPr>
        <w:pStyle w:val="TM1"/>
        <w:tabs>
          <w:tab w:val="right" w:leader="dot" w:pos="9350"/>
        </w:tabs>
        <w:rPr>
          <w:rFonts w:eastAsiaTheme="minorEastAsia" w:cstheme="minorBidi"/>
          <w:b w:val="0"/>
          <w:bCs w:val="0"/>
          <w:caps w:val="0"/>
          <w:noProof/>
          <w:sz w:val="22"/>
          <w:szCs w:val="22"/>
        </w:rPr>
      </w:pPr>
      <w:hyperlink w:anchor="_Toc89416700" w:history="1">
        <w:r w:rsidRPr="008123CB">
          <w:rPr>
            <w:rStyle w:val="Lienhypertexte"/>
            <w:noProof/>
          </w:rPr>
          <w:t>OBJECTIFS &amp; CONTRAINTES</w:t>
        </w:r>
        <w:r>
          <w:rPr>
            <w:noProof/>
            <w:webHidden/>
          </w:rPr>
          <w:tab/>
        </w:r>
        <w:r>
          <w:rPr>
            <w:noProof/>
            <w:webHidden/>
          </w:rPr>
          <w:fldChar w:fldCharType="begin"/>
        </w:r>
        <w:r>
          <w:rPr>
            <w:noProof/>
            <w:webHidden/>
          </w:rPr>
          <w:instrText xml:space="preserve"> PAGEREF _Toc89416700 \h </w:instrText>
        </w:r>
        <w:r>
          <w:rPr>
            <w:noProof/>
            <w:webHidden/>
          </w:rPr>
        </w:r>
        <w:r>
          <w:rPr>
            <w:noProof/>
            <w:webHidden/>
          </w:rPr>
          <w:fldChar w:fldCharType="separate"/>
        </w:r>
        <w:r>
          <w:rPr>
            <w:noProof/>
            <w:webHidden/>
          </w:rPr>
          <w:t>4</w:t>
        </w:r>
        <w:r>
          <w:rPr>
            <w:noProof/>
            <w:webHidden/>
          </w:rPr>
          <w:fldChar w:fldCharType="end"/>
        </w:r>
      </w:hyperlink>
    </w:p>
    <w:p w14:paraId="529C3474" w14:textId="71CA51C6" w:rsidR="008606C6" w:rsidRDefault="008606C6">
      <w:pPr>
        <w:pStyle w:val="TM2"/>
        <w:tabs>
          <w:tab w:val="right" w:leader="dot" w:pos="9350"/>
        </w:tabs>
        <w:rPr>
          <w:rFonts w:eastAsiaTheme="minorEastAsia" w:cstheme="minorBidi"/>
          <w:smallCaps w:val="0"/>
          <w:noProof/>
          <w:sz w:val="22"/>
          <w:szCs w:val="22"/>
        </w:rPr>
      </w:pPr>
      <w:hyperlink w:anchor="_Toc89416701" w:history="1">
        <w:r w:rsidRPr="008123CB">
          <w:rPr>
            <w:rStyle w:val="Lienhypertexte"/>
            <w:noProof/>
          </w:rPr>
          <w:t>Objectifs</w:t>
        </w:r>
        <w:r>
          <w:rPr>
            <w:noProof/>
            <w:webHidden/>
          </w:rPr>
          <w:tab/>
        </w:r>
        <w:r>
          <w:rPr>
            <w:noProof/>
            <w:webHidden/>
          </w:rPr>
          <w:fldChar w:fldCharType="begin"/>
        </w:r>
        <w:r>
          <w:rPr>
            <w:noProof/>
            <w:webHidden/>
          </w:rPr>
          <w:instrText xml:space="preserve"> PAGEREF _Toc89416701 \h </w:instrText>
        </w:r>
        <w:r>
          <w:rPr>
            <w:noProof/>
            <w:webHidden/>
          </w:rPr>
        </w:r>
        <w:r>
          <w:rPr>
            <w:noProof/>
            <w:webHidden/>
          </w:rPr>
          <w:fldChar w:fldCharType="separate"/>
        </w:r>
        <w:r>
          <w:rPr>
            <w:noProof/>
            <w:webHidden/>
          </w:rPr>
          <w:t>4</w:t>
        </w:r>
        <w:r>
          <w:rPr>
            <w:noProof/>
            <w:webHidden/>
          </w:rPr>
          <w:fldChar w:fldCharType="end"/>
        </w:r>
      </w:hyperlink>
    </w:p>
    <w:p w14:paraId="4D952466" w14:textId="2E150D68" w:rsidR="008606C6" w:rsidRDefault="008606C6">
      <w:pPr>
        <w:pStyle w:val="TM2"/>
        <w:tabs>
          <w:tab w:val="right" w:leader="dot" w:pos="9350"/>
        </w:tabs>
        <w:rPr>
          <w:rFonts w:eastAsiaTheme="minorEastAsia" w:cstheme="minorBidi"/>
          <w:smallCaps w:val="0"/>
          <w:noProof/>
          <w:sz w:val="22"/>
          <w:szCs w:val="22"/>
        </w:rPr>
      </w:pPr>
      <w:hyperlink w:anchor="_Toc89416702" w:history="1">
        <w:r w:rsidRPr="008123CB">
          <w:rPr>
            <w:rStyle w:val="Lienhypertexte"/>
            <w:noProof/>
          </w:rPr>
          <w:t>Contraintes</w:t>
        </w:r>
        <w:r>
          <w:rPr>
            <w:noProof/>
            <w:webHidden/>
          </w:rPr>
          <w:tab/>
        </w:r>
        <w:r>
          <w:rPr>
            <w:noProof/>
            <w:webHidden/>
          </w:rPr>
          <w:fldChar w:fldCharType="begin"/>
        </w:r>
        <w:r>
          <w:rPr>
            <w:noProof/>
            <w:webHidden/>
          </w:rPr>
          <w:instrText xml:space="preserve"> PAGEREF _Toc89416702 \h </w:instrText>
        </w:r>
        <w:r>
          <w:rPr>
            <w:noProof/>
            <w:webHidden/>
          </w:rPr>
        </w:r>
        <w:r>
          <w:rPr>
            <w:noProof/>
            <w:webHidden/>
          </w:rPr>
          <w:fldChar w:fldCharType="separate"/>
        </w:r>
        <w:r>
          <w:rPr>
            <w:noProof/>
            <w:webHidden/>
          </w:rPr>
          <w:t>5</w:t>
        </w:r>
        <w:r>
          <w:rPr>
            <w:noProof/>
            <w:webHidden/>
          </w:rPr>
          <w:fldChar w:fldCharType="end"/>
        </w:r>
      </w:hyperlink>
    </w:p>
    <w:p w14:paraId="6DA24A39" w14:textId="7FF45DB6" w:rsidR="008606C6" w:rsidRDefault="008606C6">
      <w:pPr>
        <w:pStyle w:val="TM1"/>
        <w:tabs>
          <w:tab w:val="right" w:leader="dot" w:pos="9350"/>
        </w:tabs>
        <w:rPr>
          <w:rFonts w:eastAsiaTheme="minorEastAsia" w:cstheme="minorBidi"/>
          <w:b w:val="0"/>
          <w:bCs w:val="0"/>
          <w:caps w:val="0"/>
          <w:noProof/>
          <w:sz w:val="22"/>
          <w:szCs w:val="22"/>
        </w:rPr>
      </w:pPr>
      <w:hyperlink w:anchor="_Toc89416703" w:history="1">
        <w:r w:rsidRPr="008123CB">
          <w:rPr>
            <w:rStyle w:val="Lienhypertexte"/>
            <w:noProof/>
          </w:rPr>
          <w:t>ARCHITECTURE DE RÉFÉRENCE</w:t>
        </w:r>
        <w:r>
          <w:rPr>
            <w:noProof/>
            <w:webHidden/>
          </w:rPr>
          <w:tab/>
        </w:r>
        <w:r>
          <w:rPr>
            <w:noProof/>
            <w:webHidden/>
          </w:rPr>
          <w:fldChar w:fldCharType="begin"/>
        </w:r>
        <w:r>
          <w:rPr>
            <w:noProof/>
            <w:webHidden/>
          </w:rPr>
          <w:instrText xml:space="preserve"> PAGEREF _Toc89416703 \h </w:instrText>
        </w:r>
        <w:r>
          <w:rPr>
            <w:noProof/>
            <w:webHidden/>
          </w:rPr>
        </w:r>
        <w:r>
          <w:rPr>
            <w:noProof/>
            <w:webHidden/>
          </w:rPr>
          <w:fldChar w:fldCharType="separate"/>
        </w:r>
        <w:r>
          <w:rPr>
            <w:noProof/>
            <w:webHidden/>
          </w:rPr>
          <w:t>6</w:t>
        </w:r>
        <w:r>
          <w:rPr>
            <w:noProof/>
            <w:webHidden/>
          </w:rPr>
          <w:fldChar w:fldCharType="end"/>
        </w:r>
      </w:hyperlink>
    </w:p>
    <w:p w14:paraId="06065F80" w14:textId="15C281F1" w:rsidR="008606C6" w:rsidRDefault="008606C6">
      <w:pPr>
        <w:pStyle w:val="TM2"/>
        <w:tabs>
          <w:tab w:val="right" w:leader="dot" w:pos="9350"/>
        </w:tabs>
        <w:rPr>
          <w:rFonts w:eastAsiaTheme="minorEastAsia" w:cstheme="minorBidi"/>
          <w:smallCaps w:val="0"/>
          <w:noProof/>
          <w:sz w:val="22"/>
          <w:szCs w:val="22"/>
        </w:rPr>
      </w:pPr>
      <w:hyperlink w:anchor="_Toc89416704" w:history="1">
        <w:r w:rsidRPr="008123CB">
          <w:rPr>
            <w:rStyle w:val="Lienhypertexte"/>
            <w:noProof/>
          </w:rPr>
          <w:t>Description de l’architecture</w:t>
        </w:r>
        <w:r>
          <w:rPr>
            <w:noProof/>
            <w:webHidden/>
          </w:rPr>
          <w:tab/>
        </w:r>
        <w:r>
          <w:rPr>
            <w:noProof/>
            <w:webHidden/>
          </w:rPr>
          <w:fldChar w:fldCharType="begin"/>
        </w:r>
        <w:r>
          <w:rPr>
            <w:noProof/>
            <w:webHidden/>
          </w:rPr>
          <w:instrText xml:space="preserve"> PAGEREF _Toc89416704 \h </w:instrText>
        </w:r>
        <w:r>
          <w:rPr>
            <w:noProof/>
            <w:webHidden/>
          </w:rPr>
        </w:r>
        <w:r>
          <w:rPr>
            <w:noProof/>
            <w:webHidden/>
          </w:rPr>
          <w:fldChar w:fldCharType="separate"/>
        </w:r>
        <w:r>
          <w:rPr>
            <w:noProof/>
            <w:webHidden/>
          </w:rPr>
          <w:t>6</w:t>
        </w:r>
        <w:r>
          <w:rPr>
            <w:noProof/>
            <w:webHidden/>
          </w:rPr>
          <w:fldChar w:fldCharType="end"/>
        </w:r>
      </w:hyperlink>
    </w:p>
    <w:p w14:paraId="3D8A6F77" w14:textId="1AADA9D0" w:rsidR="008606C6" w:rsidRDefault="008606C6">
      <w:pPr>
        <w:pStyle w:val="TM1"/>
        <w:tabs>
          <w:tab w:val="right" w:leader="dot" w:pos="9350"/>
        </w:tabs>
        <w:rPr>
          <w:rFonts w:eastAsiaTheme="minorEastAsia" w:cstheme="minorBidi"/>
          <w:b w:val="0"/>
          <w:bCs w:val="0"/>
          <w:caps w:val="0"/>
          <w:noProof/>
          <w:sz w:val="22"/>
          <w:szCs w:val="22"/>
        </w:rPr>
      </w:pPr>
      <w:hyperlink w:anchor="_Toc89416705" w:history="1">
        <w:r w:rsidRPr="008123CB">
          <w:rPr>
            <w:rStyle w:val="Lienhypertexte"/>
            <w:noProof/>
          </w:rPr>
          <w:t>APPROCHE ARCHITECTURALE</w:t>
        </w:r>
        <w:r>
          <w:rPr>
            <w:noProof/>
            <w:webHidden/>
          </w:rPr>
          <w:tab/>
        </w:r>
        <w:r>
          <w:rPr>
            <w:noProof/>
            <w:webHidden/>
          </w:rPr>
          <w:fldChar w:fldCharType="begin"/>
        </w:r>
        <w:r>
          <w:rPr>
            <w:noProof/>
            <w:webHidden/>
          </w:rPr>
          <w:instrText xml:space="preserve"> PAGEREF _Toc89416705 \h </w:instrText>
        </w:r>
        <w:r>
          <w:rPr>
            <w:noProof/>
            <w:webHidden/>
          </w:rPr>
        </w:r>
        <w:r>
          <w:rPr>
            <w:noProof/>
            <w:webHidden/>
          </w:rPr>
          <w:fldChar w:fldCharType="separate"/>
        </w:r>
        <w:r>
          <w:rPr>
            <w:noProof/>
            <w:webHidden/>
          </w:rPr>
          <w:t>7</w:t>
        </w:r>
        <w:r>
          <w:rPr>
            <w:noProof/>
            <w:webHidden/>
          </w:rPr>
          <w:fldChar w:fldCharType="end"/>
        </w:r>
      </w:hyperlink>
    </w:p>
    <w:p w14:paraId="02E30A64" w14:textId="49C2E19A" w:rsidR="008606C6" w:rsidRDefault="008606C6">
      <w:pPr>
        <w:pStyle w:val="TM2"/>
        <w:tabs>
          <w:tab w:val="right" w:leader="dot" w:pos="9350"/>
        </w:tabs>
        <w:rPr>
          <w:rFonts w:eastAsiaTheme="minorEastAsia" w:cstheme="minorBidi"/>
          <w:smallCaps w:val="0"/>
          <w:noProof/>
          <w:sz w:val="22"/>
          <w:szCs w:val="22"/>
        </w:rPr>
      </w:pPr>
      <w:hyperlink w:anchor="_Toc89416706" w:history="1">
        <w:r w:rsidRPr="008123CB">
          <w:rPr>
            <w:rStyle w:val="Lienhypertexte"/>
            <w:noProof/>
          </w:rPr>
          <w:t>Exigences d’architecture</w:t>
        </w:r>
        <w:r>
          <w:rPr>
            <w:noProof/>
            <w:webHidden/>
          </w:rPr>
          <w:tab/>
        </w:r>
        <w:r>
          <w:rPr>
            <w:noProof/>
            <w:webHidden/>
          </w:rPr>
          <w:fldChar w:fldCharType="begin"/>
        </w:r>
        <w:r>
          <w:rPr>
            <w:noProof/>
            <w:webHidden/>
          </w:rPr>
          <w:instrText xml:space="preserve"> PAGEREF _Toc89416706 \h </w:instrText>
        </w:r>
        <w:r>
          <w:rPr>
            <w:noProof/>
            <w:webHidden/>
          </w:rPr>
        </w:r>
        <w:r>
          <w:rPr>
            <w:noProof/>
            <w:webHidden/>
          </w:rPr>
          <w:fldChar w:fldCharType="separate"/>
        </w:r>
        <w:r>
          <w:rPr>
            <w:noProof/>
            <w:webHidden/>
          </w:rPr>
          <w:t>7</w:t>
        </w:r>
        <w:r>
          <w:rPr>
            <w:noProof/>
            <w:webHidden/>
          </w:rPr>
          <w:fldChar w:fldCharType="end"/>
        </w:r>
      </w:hyperlink>
    </w:p>
    <w:p w14:paraId="5B124FDB" w14:textId="2FD45348" w:rsidR="008606C6" w:rsidRDefault="008606C6">
      <w:pPr>
        <w:pStyle w:val="TM1"/>
        <w:tabs>
          <w:tab w:val="right" w:leader="dot" w:pos="9350"/>
        </w:tabs>
        <w:rPr>
          <w:rFonts w:eastAsiaTheme="minorEastAsia" w:cstheme="minorBidi"/>
          <w:b w:val="0"/>
          <w:bCs w:val="0"/>
          <w:caps w:val="0"/>
          <w:noProof/>
          <w:sz w:val="22"/>
          <w:szCs w:val="22"/>
        </w:rPr>
      </w:pPr>
      <w:hyperlink w:anchor="_Toc89416707" w:history="1">
        <w:r w:rsidRPr="008123CB">
          <w:rPr>
            <w:rStyle w:val="Lienhypertexte"/>
            <w:noProof/>
          </w:rPr>
          <w:t>ARCHITECTURE CIBLE</w:t>
        </w:r>
        <w:r>
          <w:rPr>
            <w:noProof/>
            <w:webHidden/>
          </w:rPr>
          <w:tab/>
        </w:r>
        <w:r>
          <w:rPr>
            <w:noProof/>
            <w:webHidden/>
          </w:rPr>
          <w:fldChar w:fldCharType="begin"/>
        </w:r>
        <w:r>
          <w:rPr>
            <w:noProof/>
            <w:webHidden/>
          </w:rPr>
          <w:instrText xml:space="preserve"> PAGEREF _Toc89416707 \h </w:instrText>
        </w:r>
        <w:r>
          <w:rPr>
            <w:noProof/>
            <w:webHidden/>
          </w:rPr>
        </w:r>
        <w:r>
          <w:rPr>
            <w:noProof/>
            <w:webHidden/>
          </w:rPr>
          <w:fldChar w:fldCharType="separate"/>
        </w:r>
        <w:r>
          <w:rPr>
            <w:noProof/>
            <w:webHidden/>
          </w:rPr>
          <w:t>8</w:t>
        </w:r>
        <w:r>
          <w:rPr>
            <w:noProof/>
            <w:webHidden/>
          </w:rPr>
          <w:fldChar w:fldCharType="end"/>
        </w:r>
      </w:hyperlink>
    </w:p>
    <w:p w14:paraId="688E60DF" w14:textId="3651C32F" w:rsidR="008606C6" w:rsidRDefault="008606C6">
      <w:pPr>
        <w:pStyle w:val="TM1"/>
        <w:tabs>
          <w:tab w:val="right" w:leader="dot" w:pos="9350"/>
        </w:tabs>
        <w:rPr>
          <w:rFonts w:eastAsiaTheme="minorEastAsia" w:cstheme="minorBidi"/>
          <w:b w:val="0"/>
          <w:bCs w:val="0"/>
          <w:caps w:val="0"/>
          <w:noProof/>
          <w:sz w:val="22"/>
          <w:szCs w:val="22"/>
        </w:rPr>
      </w:pPr>
      <w:hyperlink w:anchor="_Toc89416708" w:history="1">
        <w:r w:rsidRPr="008123CB">
          <w:rPr>
            <w:rStyle w:val="Lienhypertexte"/>
            <w:noProof/>
          </w:rPr>
          <w:t>ANALYSE DES ÉCARTS</w:t>
        </w:r>
        <w:r>
          <w:rPr>
            <w:noProof/>
            <w:webHidden/>
          </w:rPr>
          <w:tab/>
        </w:r>
        <w:r>
          <w:rPr>
            <w:noProof/>
            <w:webHidden/>
          </w:rPr>
          <w:fldChar w:fldCharType="begin"/>
        </w:r>
        <w:r>
          <w:rPr>
            <w:noProof/>
            <w:webHidden/>
          </w:rPr>
          <w:instrText xml:space="preserve"> PAGEREF _Toc89416708 \h </w:instrText>
        </w:r>
        <w:r>
          <w:rPr>
            <w:noProof/>
            <w:webHidden/>
          </w:rPr>
        </w:r>
        <w:r>
          <w:rPr>
            <w:noProof/>
            <w:webHidden/>
          </w:rPr>
          <w:fldChar w:fldCharType="separate"/>
        </w:r>
        <w:r>
          <w:rPr>
            <w:noProof/>
            <w:webHidden/>
          </w:rPr>
          <w:t>9</w:t>
        </w:r>
        <w:r>
          <w:rPr>
            <w:noProof/>
            <w:webHidden/>
          </w:rPr>
          <w:fldChar w:fldCharType="end"/>
        </w:r>
      </w:hyperlink>
    </w:p>
    <w:p w14:paraId="39273376" w14:textId="6E3284F4" w:rsidR="008606C6" w:rsidRDefault="008606C6">
      <w:pPr>
        <w:pStyle w:val="TM1"/>
        <w:tabs>
          <w:tab w:val="right" w:leader="dot" w:pos="9350"/>
        </w:tabs>
        <w:rPr>
          <w:rFonts w:eastAsiaTheme="minorEastAsia" w:cstheme="minorBidi"/>
          <w:b w:val="0"/>
          <w:bCs w:val="0"/>
          <w:caps w:val="0"/>
          <w:noProof/>
          <w:sz w:val="22"/>
          <w:szCs w:val="22"/>
        </w:rPr>
      </w:pPr>
      <w:hyperlink w:anchor="_Toc89416709" w:history="1">
        <w:r w:rsidRPr="008123CB">
          <w:rPr>
            <w:rStyle w:val="Lienhypertexte"/>
            <w:noProof/>
          </w:rPr>
          <w:t>ARCHITECTURE DE TRANSITION</w:t>
        </w:r>
        <w:r>
          <w:rPr>
            <w:noProof/>
            <w:webHidden/>
          </w:rPr>
          <w:tab/>
        </w:r>
        <w:r>
          <w:rPr>
            <w:noProof/>
            <w:webHidden/>
          </w:rPr>
          <w:fldChar w:fldCharType="begin"/>
        </w:r>
        <w:r>
          <w:rPr>
            <w:noProof/>
            <w:webHidden/>
          </w:rPr>
          <w:instrText xml:space="preserve"> PAGEREF _Toc89416709 \h </w:instrText>
        </w:r>
        <w:r>
          <w:rPr>
            <w:noProof/>
            <w:webHidden/>
          </w:rPr>
        </w:r>
        <w:r>
          <w:rPr>
            <w:noProof/>
            <w:webHidden/>
          </w:rPr>
          <w:fldChar w:fldCharType="separate"/>
        </w:r>
        <w:r>
          <w:rPr>
            <w:noProof/>
            <w:webHidden/>
          </w:rPr>
          <w:t>10</w:t>
        </w:r>
        <w:r>
          <w:rPr>
            <w:noProof/>
            <w:webHidden/>
          </w:rPr>
          <w:fldChar w:fldCharType="end"/>
        </w:r>
      </w:hyperlink>
    </w:p>
    <w:p w14:paraId="2FEE17A6" w14:textId="077BB345" w:rsidR="008606C6" w:rsidRDefault="008606C6">
      <w:pPr>
        <w:pStyle w:val="TM1"/>
        <w:tabs>
          <w:tab w:val="right" w:leader="dot" w:pos="9350"/>
        </w:tabs>
        <w:rPr>
          <w:rFonts w:eastAsiaTheme="minorEastAsia" w:cstheme="minorBidi"/>
          <w:b w:val="0"/>
          <w:bCs w:val="0"/>
          <w:caps w:val="0"/>
          <w:noProof/>
          <w:sz w:val="22"/>
          <w:szCs w:val="22"/>
        </w:rPr>
      </w:pPr>
      <w:hyperlink w:anchor="_Toc89416710" w:history="1">
        <w:r w:rsidRPr="008123CB">
          <w:rPr>
            <w:rStyle w:val="Lienhypertexte"/>
            <w:noProof/>
          </w:rPr>
          <w:t>APPROBATIONS</w:t>
        </w:r>
        <w:r>
          <w:rPr>
            <w:noProof/>
            <w:webHidden/>
          </w:rPr>
          <w:tab/>
        </w:r>
        <w:r>
          <w:rPr>
            <w:noProof/>
            <w:webHidden/>
          </w:rPr>
          <w:fldChar w:fldCharType="begin"/>
        </w:r>
        <w:r>
          <w:rPr>
            <w:noProof/>
            <w:webHidden/>
          </w:rPr>
          <w:instrText xml:space="preserve"> PAGEREF _Toc89416710 \h </w:instrText>
        </w:r>
        <w:r>
          <w:rPr>
            <w:noProof/>
            <w:webHidden/>
          </w:rPr>
        </w:r>
        <w:r>
          <w:rPr>
            <w:noProof/>
            <w:webHidden/>
          </w:rPr>
          <w:fldChar w:fldCharType="separate"/>
        </w:r>
        <w:r>
          <w:rPr>
            <w:noProof/>
            <w:webHidden/>
          </w:rPr>
          <w:t>11</w:t>
        </w:r>
        <w:r>
          <w:rPr>
            <w:noProof/>
            <w:webHidden/>
          </w:rPr>
          <w:fldChar w:fldCharType="end"/>
        </w:r>
      </w:hyperlink>
    </w:p>
    <w:p w14:paraId="5C0E16B7" w14:textId="5D156A07" w:rsidR="008606C6" w:rsidRDefault="008606C6">
      <w:pPr>
        <w:pStyle w:val="TM1"/>
        <w:tabs>
          <w:tab w:val="right" w:leader="dot" w:pos="9350"/>
        </w:tabs>
        <w:rPr>
          <w:rFonts w:eastAsiaTheme="minorEastAsia" w:cstheme="minorBidi"/>
          <w:b w:val="0"/>
          <w:bCs w:val="0"/>
          <w:caps w:val="0"/>
          <w:noProof/>
          <w:sz w:val="22"/>
          <w:szCs w:val="22"/>
        </w:rPr>
      </w:pPr>
      <w:hyperlink w:anchor="_Toc89416711" w:history="1">
        <w:r w:rsidRPr="008123CB">
          <w:rPr>
            <w:rStyle w:val="Lienhypertexte"/>
            <w:noProof/>
          </w:rPr>
          <w:t>TABLES DES RÉFÉRENCES</w:t>
        </w:r>
        <w:r>
          <w:rPr>
            <w:noProof/>
            <w:webHidden/>
          </w:rPr>
          <w:tab/>
        </w:r>
        <w:r>
          <w:rPr>
            <w:noProof/>
            <w:webHidden/>
          </w:rPr>
          <w:fldChar w:fldCharType="begin"/>
        </w:r>
        <w:r>
          <w:rPr>
            <w:noProof/>
            <w:webHidden/>
          </w:rPr>
          <w:instrText xml:space="preserve"> PAGEREF _Toc89416711 \h </w:instrText>
        </w:r>
        <w:r>
          <w:rPr>
            <w:noProof/>
            <w:webHidden/>
          </w:rPr>
        </w:r>
        <w:r>
          <w:rPr>
            <w:noProof/>
            <w:webHidden/>
          </w:rPr>
          <w:fldChar w:fldCharType="separate"/>
        </w:r>
        <w:r>
          <w:rPr>
            <w:noProof/>
            <w:webHidden/>
          </w:rPr>
          <w:t>12</w:t>
        </w:r>
        <w:r>
          <w:rPr>
            <w:noProof/>
            <w:webHidden/>
          </w:rPr>
          <w:fldChar w:fldCharType="end"/>
        </w:r>
      </w:hyperlink>
    </w:p>
    <w:p w14:paraId="238A5B66" w14:textId="4B39B0E4" w:rsidR="008606C6" w:rsidRDefault="008606C6">
      <w:pPr>
        <w:pStyle w:val="TM2"/>
        <w:tabs>
          <w:tab w:val="right" w:leader="dot" w:pos="9350"/>
        </w:tabs>
        <w:rPr>
          <w:rFonts w:eastAsiaTheme="minorEastAsia" w:cstheme="minorBidi"/>
          <w:smallCaps w:val="0"/>
          <w:noProof/>
          <w:sz w:val="22"/>
          <w:szCs w:val="22"/>
        </w:rPr>
      </w:pPr>
      <w:hyperlink w:anchor="_Toc89416712" w:history="1">
        <w:r w:rsidRPr="008123CB">
          <w:rPr>
            <w:rStyle w:val="Lienhypertexte"/>
            <w:noProof/>
          </w:rPr>
          <w:t>Figures</w:t>
        </w:r>
        <w:r>
          <w:rPr>
            <w:noProof/>
            <w:webHidden/>
          </w:rPr>
          <w:tab/>
        </w:r>
        <w:r>
          <w:rPr>
            <w:noProof/>
            <w:webHidden/>
          </w:rPr>
          <w:fldChar w:fldCharType="begin"/>
        </w:r>
        <w:r>
          <w:rPr>
            <w:noProof/>
            <w:webHidden/>
          </w:rPr>
          <w:instrText xml:space="preserve"> PAGEREF _Toc89416712 \h </w:instrText>
        </w:r>
        <w:r>
          <w:rPr>
            <w:noProof/>
            <w:webHidden/>
          </w:rPr>
        </w:r>
        <w:r>
          <w:rPr>
            <w:noProof/>
            <w:webHidden/>
          </w:rPr>
          <w:fldChar w:fldCharType="separate"/>
        </w:r>
        <w:r>
          <w:rPr>
            <w:noProof/>
            <w:webHidden/>
          </w:rPr>
          <w:t>12</w:t>
        </w:r>
        <w:r>
          <w:rPr>
            <w:noProof/>
            <w:webHidden/>
          </w:rPr>
          <w:fldChar w:fldCharType="end"/>
        </w:r>
      </w:hyperlink>
    </w:p>
    <w:p w14:paraId="0DE127A2" w14:textId="562459F4" w:rsidR="008606C6" w:rsidRDefault="008606C6">
      <w:pPr>
        <w:pStyle w:val="TM2"/>
        <w:tabs>
          <w:tab w:val="right" w:leader="dot" w:pos="9350"/>
        </w:tabs>
        <w:rPr>
          <w:rFonts w:eastAsiaTheme="minorEastAsia" w:cstheme="minorBidi"/>
          <w:smallCaps w:val="0"/>
          <w:noProof/>
          <w:sz w:val="22"/>
          <w:szCs w:val="22"/>
        </w:rPr>
      </w:pPr>
      <w:hyperlink w:anchor="_Toc89416713" w:history="1">
        <w:r w:rsidRPr="008123CB">
          <w:rPr>
            <w:rStyle w:val="Lienhypertexte"/>
            <w:noProof/>
          </w:rPr>
          <w:t>Tableaux</w:t>
        </w:r>
        <w:r>
          <w:rPr>
            <w:noProof/>
            <w:webHidden/>
          </w:rPr>
          <w:tab/>
        </w:r>
        <w:r>
          <w:rPr>
            <w:noProof/>
            <w:webHidden/>
          </w:rPr>
          <w:fldChar w:fldCharType="begin"/>
        </w:r>
        <w:r>
          <w:rPr>
            <w:noProof/>
            <w:webHidden/>
          </w:rPr>
          <w:instrText xml:space="preserve"> PAGEREF _Toc89416713 \h </w:instrText>
        </w:r>
        <w:r>
          <w:rPr>
            <w:noProof/>
            <w:webHidden/>
          </w:rPr>
        </w:r>
        <w:r>
          <w:rPr>
            <w:noProof/>
            <w:webHidden/>
          </w:rPr>
          <w:fldChar w:fldCharType="separate"/>
        </w:r>
        <w:r>
          <w:rPr>
            <w:noProof/>
            <w:webHidden/>
          </w:rPr>
          <w:t>12</w:t>
        </w:r>
        <w:r>
          <w:rPr>
            <w:noProof/>
            <w:webHidden/>
          </w:rPr>
          <w:fldChar w:fldCharType="end"/>
        </w:r>
      </w:hyperlink>
    </w:p>
    <w:p w14:paraId="646AA271" w14:textId="11BA2196" w:rsidR="00CB638B" w:rsidRPr="00CB638B" w:rsidRDefault="00E42952" w:rsidP="00CB638B">
      <w:pPr>
        <w:pStyle w:val="TM2"/>
        <w:tabs>
          <w:tab w:val="right" w:leader="dot" w:pos="9350"/>
        </w:tabs>
        <w:rPr>
          <w:rFonts w:eastAsiaTheme="minorEastAsia" w:cstheme="minorBidi"/>
          <w:smallCaps w:val="0"/>
          <w:noProof/>
          <w:sz w:val="22"/>
          <w:szCs w:val="22"/>
        </w:rPr>
      </w:pPr>
      <w:r>
        <w:rPr>
          <w:smallCaps w:val="0"/>
        </w:rPr>
        <w:fldChar w:fldCharType="end"/>
      </w:r>
      <w:r w:rsidR="00CB638B">
        <w:br w:type="page"/>
      </w:r>
    </w:p>
    <w:p w14:paraId="2C24AB04" w14:textId="4428798A" w:rsidR="00CB638B" w:rsidRPr="00A535AE" w:rsidRDefault="00C7418F" w:rsidP="00CB638B">
      <w:pPr>
        <w:pStyle w:val="Titre1"/>
      </w:pPr>
      <w:bookmarkStart w:id="7" w:name="_Toc89416696"/>
      <w:r w:rsidRPr="00A535AE">
        <w:lastRenderedPageBreak/>
        <w:t>CONTEXTE &amp; PORTÉE</w:t>
      </w:r>
      <w:bookmarkEnd w:id="7"/>
    </w:p>
    <w:p w14:paraId="5675C28E" w14:textId="08E320D3" w:rsidR="00391649" w:rsidRDefault="00391649" w:rsidP="00391649">
      <w:pPr>
        <w:pStyle w:val="Titre2"/>
      </w:pPr>
      <w:bookmarkStart w:id="8" w:name="_Toc89416697"/>
      <w:r>
        <w:t>L’entreprise</w:t>
      </w:r>
      <w:bookmarkEnd w:id="8"/>
    </w:p>
    <w:p w14:paraId="319FA03A" w14:textId="5DA9CEF7" w:rsidR="00A535AE" w:rsidRDefault="00A535AE" w:rsidP="00A535AE">
      <w:pPr>
        <w:spacing w:line="240" w:lineRule="auto"/>
        <w:jc w:val="both"/>
      </w:pPr>
      <w:r>
        <w:t>L</w:t>
      </w:r>
      <w:r>
        <w:t>AE (Les Assureurs Engagés) est une entreprise d’assurance spécialisée dans les assurances-vie. Depuis 30 ans, la réputation de l’entreprise s’est bâtie grâce à son engagement auprès des clients</w:t>
      </w:r>
      <w:r>
        <w:t>.</w:t>
      </w:r>
    </w:p>
    <w:p w14:paraId="3AD7E40E" w14:textId="0B9514DF" w:rsidR="00A535AE" w:rsidRDefault="00A535AE" w:rsidP="00A535AE">
      <w:pPr>
        <w:spacing w:line="240" w:lineRule="auto"/>
        <w:jc w:val="both"/>
      </w:pPr>
      <w:r>
        <w:t>L’entreprise se décompose en quatre services que sont</w:t>
      </w:r>
      <w:r>
        <w:t xml:space="preserve"> : </w:t>
      </w:r>
    </w:p>
    <w:p w14:paraId="35E99682" w14:textId="62A32331"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client</w:t>
      </w:r>
      <w:r>
        <w:t>, qui est en charge de réceptionner les appels, modifier ou accéder aux informations client et rediriger des appels vers les autres</w:t>
      </w:r>
      <w:r>
        <w:t xml:space="preserve"> </w:t>
      </w:r>
      <w:r>
        <w:t>services.</w:t>
      </w:r>
    </w:p>
    <w:p w14:paraId="19529743" w14:textId="5C40708D"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vente</w:t>
      </w:r>
      <w:r>
        <w:t xml:space="preserve">, qui définit les plans d’action commerciale (définition de cibles, de produits et d'événements publicitaires). Ce service réalise </w:t>
      </w:r>
      <w:r>
        <w:t xml:space="preserve">aussi </w:t>
      </w:r>
      <w:r>
        <w:t>l’envoi de devis adaptés aux besoins des clients et aux risques pris par LAE.</w:t>
      </w:r>
    </w:p>
    <w:p w14:paraId="32B56F89" w14:textId="31FD7B73" w:rsidR="00A535AE" w:rsidRDefault="00A535AE" w:rsidP="00A535AE">
      <w:pPr>
        <w:pStyle w:val="Paragraphedeliste"/>
        <w:numPr>
          <w:ilvl w:val="0"/>
          <w:numId w:val="37"/>
        </w:numPr>
        <w:spacing w:before="120" w:line="240" w:lineRule="auto"/>
        <w:ind w:left="714" w:hanging="357"/>
        <w:contextualSpacing w:val="0"/>
        <w:jc w:val="both"/>
      </w:pPr>
      <w:r w:rsidRPr="00A535AE">
        <w:rPr>
          <w:b/>
          <w:bCs/>
        </w:rPr>
        <w:t>Le service contrat</w:t>
      </w:r>
      <w:r>
        <w:t xml:space="preserve">, qui établit des contrats pour les besoins du service vente, et enquête sur les comportements des futurs clients. </w:t>
      </w:r>
    </w:p>
    <w:p w14:paraId="39A01609" w14:textId="2414B39D" w:rsidR="00391649" w:rsidRDefault="00A535AE" w:rsidP="00391649">
      <w:pPr>
        <w:pStyle w:val="Paragraphedeliste"/>
        <w:numPr>
          <w:ilvl w:val="0"/>
          <w:numId w:val="37"/>
        </w:numPr>
        <w:spacing w:before="120" w:line="240" w:lineRule="auto"/>
        <w:ind w:left="714" w:hanging="357"/>
        <w:contextualSpacing w:val="0"/>
        <w:jc w:val="both"/>
      </w:pPr>
      <w:r w:rsidRPr="00A535AE">
        <w:rPr>
          <w:b/>
          <w:bCs/>
        </w:rPr>
        <w:t>Le service facturation</w:t>
      </w:r>
      <w:r>
        <w:t>, qui établit une facture après la signature d’un contrat.</w:t>
      </w:r>
    </w:p>
    <w:p w14:paraId="325CDADE" w14:textId="7FC6485E" w:rsidR="004B5862" w:rsidRDefault="00391649" w:rsidP="00391649">
      <w:pPr>
        <w:spacing w:before="120" w:line="240" w:lineRule="auto"/>
        <w:jc w:val="both"/>
      </w:pPr>
      <w:r>
        <w:t>L’entreprise dispose aussi d’un responsable informatique chargé des opérations de maintenance et de sauvegarde</w:t>
      </w:r>
      <w:r w:rsidR="00B71A61">
        <w:t>. Le CEO, placé au centre de l’organigramme est responsable de la définition de la stratégie de l’entreprise en s’appuyant sur le reporting régulier réalisé par les « leaders » (chef</w:t>
      </w:r>
      <w:r w:rsidR="00D64C58">
        <w:t>s</w:t>
      </w:r>
      <w:r w:rsidR="00B71A61">
        <w:t>) de chaque service.</w:t>
      </w:r>
    </w:p>
    <w:p w14:paraId="09003018" w14:textId="77777777" w:rsidR="004B5862" w:rsidRDefault="004B5862" w:rsidP="00391649">
      <w:pPr>
        <w:spacing w:before="120" w:line="240" w:lineRule="auto"/>
        <w:jc w:val="both"/>
      </w:pPr>
    </w:p>
    <w:p w14:paraId="42489A3C" w14:textId="7E19B151" w:rsidR="009B7F61" w:rsidRDefault="009B7F61" w:rsidP="009B7F61">
      <w:pPr>
        <w:pStyle w:val="Titre2"/>
      </w:pPr>
      <w:bookmarkStart w:id="9" w:name="_Toc89416698"/>
      <w:r>
        <w:t>C</w:t>
      </w:r>
      <w:r w:rsidR="00391649">
        <w:t>on</w:t>
      </w:r>
      <w:r>
        <w:t>texte d</w:t>
      </w:r>
      <w:r w:rsidR="008606C6">
        <w:t xml:space="preserve">u changement </w:t>
      </w:r>
      <w:r>
        <w:t>d’architecture</w:t>
      </w:r>
      <w:bookmarkEnd w:id="9"/>
    </w:p>
    <w:p w14:paraId="768308F9" w14:textId="77777777" w:rsidR="001C7889" w:rsidRDefault="00764A01" w:rsidP="001C7889">
      <w:pPr>
        <w:jc w:val="both"/>
      </w:pPr>
      <w:r>
        <w:t xml:space="preserve">L’entreprise a bâti son SI en faisant face aux besoins immédiat et sans s’appuyer sur des normes ou une gouvernance d’architecture commune. </w:t>
      </w:r>
      <w:bookmarkStart w:id="10" w:name="_Toc89416699"/>
    </w:p>
    <w:p w14:paraId="39D30976" w14:textId="38D23BAC" w:rsidR="00764A01" w:rsidRDefault="00764A01" w:rsidP="001C7889">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exemple COBOL) et modernes (PHP, javascript).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AF5CDF" w14:textId="6FFF6545" w:rsidR="001C7889" w:rsidRDefault="001C7889" w:rsidP="001C7889">
      <w:pPr>
        <w:jc w:val="both"/>
      </w:pPr>
      <w:r>
        <w:t xml:space="preserve">Les utilisateurs et le responsable informatique remontent de nombreuses considérations parmi : </w:t>
      </w:r>
    </w:p>
    <w:p w14:paraId="0A834553" w14:textId="6A978DA5" w:rsidR="001C7889" w:rsidRDefault="001C7889" w:rsidP="00AD74E1">
      <w:pPr>
        <w:pStyle w:val="Paragraphedeliste"/>
        <w:numPr>
          <w:ilvl w:val="0"/>
          <w:numId w:val="37"/>
        </w:numPr>
        <w:jc w:val="both"/>
      </w:pPr>
      <w:r>
        <w:t xml:space="preserve">Des difficultés à assurer une cohérence des données entre plusieurs service, </w:t>
      </w:r>
    </w:p>
    <w:p w14:paraId="24E1015B" w14:textId="5D12BD56" w:rsidR="001C7889" w:rsidRDefault="001C7889" w:rsidP="00AD74E1">
      <w:pPr>
        <w:pStyle w:val="Paragraphedeliste"/>
        <w:numPr>
          <w:ilvl w:val="0"/>
          <w:numId w:val="37"/>
        </w:numPr>
        <w:jc w:val="both"/>
      </w:pPr>
      <w:r>
        <w:t xml:space="preserve">Une absence de SI centralisé entrainant des opérations laborieuses pour la transmission d’information entre service, </w:t>
      </w:r>
    </w:p>
    <w:p w14:paraId="0B459296" w14:textId="746B05ED" w:rsidR="001C7889" w:rsidRDefault="001C7889" w:rsidP="00AD74E1">
      <w:pPr>
        <w:pStyle w:val="Paragraphedeliste"/>
        <w:numPr>
          <w:ilvl w:val="0"/>
          <w:numId w:val="37"/>
        </w:numPr>
        <w:jc w:val="both"/>
      </w:pPr>
      <w:r>
        <w:t xml:space="preserve">Un manque de robustesse du système, </w:t>
      </w:r>
    </w:p>
    <w:p w14:paraId="64BFC0B9" w14:textId="77777777" w:rsidR="001C7889" w:rsidRDefault="001C7889" w:rsidP="00AD74E1">
      <w:pPr>
        <w:pStyle w:val="Paragraphedeliste"/>
        <w:numPr>
          <w:ilvl w:val="0"/>
          <w:numId w:val="37"/>
        </w:numPr>
        <w:jc w:val="both"/>
      </w:pPr>
      <w:r>
        <w:t>Des vulnérabilités identifiées dû à l’utilisation de technologie obsolètes.</w:t>
      </w:r>
    </w:p>
    <w:p w14:paraId="48CF554D" w14:textId="214E491E" w:rsidR="001C7889" w:rsidRDefault="001C7889" w:rsidP="00AD74E1">
      <w:pPr>
        <w:pStyle w:val="Paragraphedeliste"/>
        <w:numPr>
          <w:ilvl w:val="0"/>
          <w:numId w:val="37"/>
        </w:numPr>
        <w:jc w:val="both"/>
      </w:pPr>
      <w:r>
        <w:t xml:space="preserve">Une maintenance rendu difficile par la fragmentation technologique. </w:t>
      </w:r>
    </w:p>
    <w:p w14:paraId="5357C59C" w14:textId="0BC57FB7" w:rsidR="001C7889" w:rsidRDefault="001C7889" w:rsidP="00AD74E1">
      <w:pPr>
        <w:pStyle w:val="Paragraphedeliste"/>
        <w:numPr>
          <w:ilvl w:val="0"/>
          <w:numId w:val="37"/>
        </w:numPr>
        <w:jc w:val="both"/>
      </w:pPr>
      <w:r>
        <w:t xml:space="preserve">Une absence de contrôle d’accès et de capacités </w:t>
      </w:r>
      <w:r w:rsidR="00F61BAA">
        <w:t xml:space="preserve">des utilisateurs </w:t>
      </w:r>
      <w:r>
        <w:t>pouvant conduire à des pertes de données.</w:t>
      </w:r>
    </w:p>
    <w:p w14:paraId="32C13F23" w14:textId="5E05DAE4" w:rsidR="00C362CC" w:rsidRDefault="00C362CC" w:rsidP="00C362CC">
      <w:pPr>
        <w:jc w:val="both"/>
      </w:pPr>
    </w:p>
    <w:p w14:paraId="22D7C0BE" w14:textId="7754F7DB" w:rsidR="00897D30" w:rsidRDefault="00C362CC" w:rsidP="001C7889">
      <w:pPr>
        <w:jc w:val="both"/>
      </w:pPr>
      <w:r>
        <w:t>Ces constats ont conduit l’entreprise à souhaiter un changement en profondeur dans l’architecture du système d’information afin de permettre de retrouver de la fiabilité, de la rapidité, de la robustesse et de la sécurité dans son SI tout en diminuant la complexité de la maintenance.</w:t>
      </w:r>
    </w:p>
    <w:p w14:paraId="11B58413" w14:textId="77777777" w:rsidR="00F9479E" w:rsidRPr="001C7889" w:rsidRDefault="00F9479E" w:rsidP="001C7889">
      <w:pPr>
        <w:jc w:val="both"/>
      </w:pPr>
    </w:p>
    <w:p w14:paraId="307FFA66" w14:textId="2D0E02CE" w:rsidR="001648C9" w:rsidRDefault="009B7F61" w:rsidP="001648C9">
      <w:pPr>
        <w:pStyle w:val="Titre2"/>
      </w:pPr>
      <w:r>
        <w:t>Portée de</w:t>
      </w:r>
      <w:bookmarkEnd w:id="10"/>
      <w:r w:rsidR="001648C9">
        <w:t>s modifications</w:t>
      </w:r>
    </w:p>
    <w:p w14:paraId="6D9BC66B" w14:textId="38D653A3" w:rsidR="001648C9" w:rsidRDefault="001648C9" w:rsidP="005E4A02">
      <w:pPr>
        <w:jc w:val="both"/>
      </w:pPr>
      <w:r>
        <w:t>La portée des modifications intègre l’ensemble du des couches du système d’information (applicatif, données, technologies et plateforme technique).</w:t>
      </w:r>
    </w:p>
    <w:p w14:paraId="11535FE5" w14:textId="775321C3" w:rsidR="005E4A02" w:rsidRDefault="005E4A02" w:rsidP="005E4A02">
      <w:pPr>
        <w:jc w:val="both"/>
      </w:pPr>
      <w:r>
        <w:t xml:space="preserve">Les processus associés au responsable informatique seront modifiés pour s’adapter aux capacités offertes par la nouvelle </w:t>
      </w:r>
      <w:r w:rsidR="00BF758E">
        <w:t>architecture</w:t>
      </w:r>
      <w:r>
        <w:t>.</w:t>
      </w:r>
    </w:p>
    <w:p w14:paraId="2831CDE9" w14:textId="55DA432B" w:rsidR="00F821D9" w:rsidRPr="00F821D9" w:rsidRDefault="001648C9" w:rsidP="00F821D9">
      <w:pPr>
        <w:jc w:val="both"/>
      </w:pPr>
      <w:r>
        <w:t xml:space="preserve">Le service rendu n’étant pas remis en cause dans les constats réalisés, les actions des utilisateurs dans les processus métiers opérationnels ne seront pas modifiés. (Les interfaces logicielles seront </w:t>
      </w:r>
      <w:r w:rsidR="005E4A02">
        <w:t>modifiées</w:t>
      </w:r>
      <w:r>
        <w:t xml:space="preserve"> mais ne </w:t>
      </w:r>
      <w:r w:rsidR="005E4A02">
        <w:t>remettront</w:t>
      </w:r>
      <w:r>
        <w:t xml:space="preserve"> pas en cause les </w:t>
      </w:r>
      <w:r w:rsidR="005E4A02">
        <w:t>processus).</w:t>
      </w:r>
      <w:bookmarkStart w:id="11" w:name="_Toc89416700"/>
      <w:r w:rsidR="00F821D9">
        <w:br w:type="page"/>
      </w:r>
    </w:p>
    <w:p w14:paraId="0416848B" w14:textId="1CD811DB" w:rsidR="00C7418F" w:rsidRPr="00921190" w:rsidRDefault="00C7418F" w:rsidP="00C7418F">
      <w:pPr>
        <w:pStyle w:val="Titre1"/>
      </w:pPr>
      <w:r w:rsidRPr="00921190">
        <w:lastRenderedPageBreak/>
        <w:t>OBJECTIFS</w:t>
      </w:r>
      <w:r w:rsidR="00B71A61">
        <w:t xml:space="preserve"> </w:t>
      </w:r>
      <w:r w:rsidRPr="00921190">
        <w:t>&amp; CONTRAINTES</w:t>
      </w:r>
      <w:bookmarkEnd w:id="11"/>
    </w:p>
    <w:p w14:paraId="291E0573" w14:textId="3E7B7A51" w:rsidR="00C7418F" w:rsidRDefault="00C7418F" w:rsidP="00C7418F">
      <w:pPr>
        <w:pStyle w:val="Titre2"/>
      </w:pPr>
      <w:bookmarkStart w:id="12" w:name="_Toc89416701"/>
      <w:r w:rsidRPr="00921190">
        <w:t>Objectifs</w:t>
      </w:r>
      <w:bookmarkEnd w:id="12"/>
    </w:p>
    <w:p w14:paraId="22103B43" w14:textId="08DB868B" w:rsidR="00921190" w:rsidRDefault="00A40775" w:rsidP="00921190">
      <w:r>
        <w:t xml:space="preserve">Les objectifs formalisés à atteindre sont </w:t>
      </w:r>
      <w:r>
        <w:t>listés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493C79BE"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4C4BF4C2"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18F996FD" w14:textId="5124E96E" w:rsidR="00511399" w:rsidRDefault="00C27B11"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3A221997" w14:textId="66C8F5F1" w:rsidR="00511399" w:rsidRPr="00A73E23" w:rsidRDefault="00C17EED"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31BFBDE7"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3017373B" w14:textId="79E5F30F" w:rsidR="00511399" w:rsidRPr="00C22DA1" w:rsidRDefault="00C27B11" w:rsidP="00DD6385">
            <w:pPr>
              <w:spacing w:after="0" w:line="240" w:lineRule="auto"/>
              <w:jc w:val="center"/>
              <w:rPr>
                <w:b/>
                <w:bCs/>
              </w:rPr>
            </w:pPr>
            <w:r>
              <w:rPr>
                <w:b/>
                <w:bCs/>
              </w:rPr>
              <w:t>O1</w:t>
            </w:r>
          </w:p>
        </w:tc>
        <w:tc>
          <w:tcPr>
            <w:tcW w:w="1702" w:type="dxa"/>
            <w:tcBorders>
              <w:top w:val="single" w:sz="8" w:space="0" w:color="auto"/>
              <w:left w:val="nil"/>
              <w:bottom w:val="single" w:sz="8" w:space="0" w:color="auto"/>
              <w:right w:val="nil"/>
            </w:tcBorders>
            <w:vAlign w:val="center"/>
          </w:tcPr>
          <w:p w14:paraId="05AE97AC" w14:textId="7474417E" w:rsidR="00511399" w:rsidRPr="00C22DA1" w:rsidRDefault="00C27B11" w:rsidP="00DD6385">
            <w:pPr>
              <w:spacing w:after="0" w:line="240" w:lineRule="auto"/>
            </w:pPr>
            <w:r>
              <w:t>Vélocité</w:t>
            </w:r>
          </w:p>
        </w:tc>
        <w:tc>
          <w:tcPr>
            <w:tcW w:w="8646" w:type="dxa"/>
            <w:tcBorders>
              <w:top w:val="single" w:sz="8" w:space="0" w:color="auto"/>
              <w:left w:val="nil"/>
              <w:bottom w:val="single" w:sz="8" w:space="0" w:color="auto"/>
              <w:right w:val="single" w:sz="4" w:space="0" w:color="auto"/>
            </w:tcBorders>
            <w:shd w:val="clear" w:color="auto" w:fill="auto"/>
            <w:vAlign w:val="center"/>
          </w:tcPr>
          <w:p w14:paraId="15FD4EAB" w14:textId="5A115D1F" w:rsidR="00511399" w:rsidRPr="00C22DA1" w:rsidRDefault="00C27B11" w:rsidP="00DD6385">
            <w:pPr>
              <w:spacing w:after="0" w:line="240" w:lineRule="auto"/>
              <w:jc w:val="both"/>
            </w:pPr>
            <w:r>
              <w:t>Diminuer les temps de traitement des opérations</w:t>
            </w:r>
            <w:r>
              <w:t xml:space="preserve"> (de collaboration ou technique).</w:t>
            </w:r>
          </w:p>
        </w:tc>
      </w:tr>
      <w:tr w:rsidR="00511399" w:rsidRPr="00C22DA1" w14:paraId="36EE509B"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23E52135" w14:textId="280E53A7" w:rsidR="00511399" w:rsidRPr="00C22DA1" w:rsidRDefault="00C27B11" w:rsidP="00DD6385">
            <w:pPr>
              <w:spacing w:after="0" w:line="240" w:lineRule="auto"/>
              <w:jc w:val="center"/>
              <w:rPr>
                <w:b/>
                <w:bCs/>
              </w:rPr>
            </w:pPr>
            <w:r>
              <w:rPr>
                <w:b/>
                <w:bCs/>
              </w:rPr>
              <w:t>O2</w:t>
            </w:r>
          </w:p>
        </w:tc>
        <w:tc>
          <w:tcPr>
            <w:tcW w:w="1702" w:type="dxa"/>
            <w:tcBorders>
              <w:top w:val="single" w:sz="8" w:space="0" w:color="auto"/>
              <w:left w:val="nil"/>
              <w:bottom w:val="single" w:sz="8" w:space="0" w:color="auto"/>
              <w:right w:val="nil"/>
            </w:tcBorders>
            <w:vAlign w:val="center"/>
          </w:tcPr>
          <w:p w14:paraId="2837C360" w14:textId="23D81B04" w:rsidR="00511399" w:rsidRPr="00C22DA1" w:rsidRDefault="00C27B11" w:rsidP="00DD6385">
            <w:pPr>
              <w:spacing w:after="0" w:line="240" w:lineRule="auto"/>
            </w:pPr>
            <w:r>
              <w:t>Fiabilité des données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7E4EFA89" w14:textId="61A2E8AD" w:rsidR="00511399" w:rsidRPr="00C22DA1" w:rsidRDefault="00C27B11" w:rsidP="00DD6385">
            <w:pPr>
              <w:spacing w:after="0" w:line="240" w:lineRule="auto"/>
              <w:jc w:val="both"/>
            </w:pPr>
            <w:r>
              <w:t xml:space="preserve">Améliorer la fiabilité des données et le partage dans l’entreprise. Une données modifiée à un instant T doit être </w:t>
            </w:r>
            <w:r w:rsidR="008B1BB6">
              <w:t>disponible</w:t>
            </w:r>
            <w:r>
              <w:t xml:space="preserve"> pour l’intégralité des opérateurs immédiatement.</w:t>
            </w:r>
          </w:p>
        </w:tc>
      </w:tr>
      <w:tr w:rsidR="00511399" w:rsidRPr="00C22DA1" w14:paraId="3CD42902" w14:textId="77777777" w:rsidTr="00FE1000">
        <w:trPr>
          <w:trHeight w:val="510"/>
        </w:trPr>
        <w:tc>
          <w:tcPr>
            <w:tcW w:w="709" w:type="dxa"/>
            <w:tcBorders>
              <w:top w:val="nil"/>
              <w:left w:val="single" w:sz="4" w:space="0" w:color="auto"/>
              <w:bottom w:val="single" w:sz="8" w:space="0" w:color="auto"/>
              <w:right w:val="nil"/>
            </w:tcBorders>
            <w:shd w:val="clear" w:color="auto" w:fill="auto"/>
            <w:vAlign w:val="center"/>
          </w:tcPr>
          <w:p w14:paraId="6F972771" w14:textId="4D60622A" w:rsidR="00511399" w:rsidRPr="00C22DA1" w:rsidRDefault="00C27B11" w:rsidP="00DD6385">
            <w:pPr>
              <w:spacing w:after="0" w:line="240" w:lineRule="auto"/>
              <w:jc w:val="center"/>
              <w:rPr>
                <w:b/>
                <w:bCs/>
              </w:rPr>
            </w:pPr>
            <w:r>
              <w:rPr>
                <w:b/>
                <w:bCs/>
              </w:rPr>
              <w:t>O3</w:t>
            </w:r>
          </w:p>
        </w:tc>
        <w:tc>
          <w:tcPr>
            <w:tcW w:w="1702" w:type="dxa"/>
            <w:tcBorders>
              <w:top w:val="single" w:sz="8" w:space="0" w:color="auto"/>
              <w:left w:val="nil"/>
              <w:bottom w:val="single" w:sz="8" w:space="0" w:color="auto"/>
              <w:right w:val="nil"/>
            </w:tcBorders>
            <w:vAlign w:val="center"/>
          </w:tcPr>
          <w:p w14:paraId="14D111CA" w14:textId="2DB66FCA" w:rsidR="00511399" w:rsidRPr="00C22DA1" w:rsidRDefault="00C27B11" w:rsidP="00DD6385">
            <w:pPr>
              <w:spacing w:after="0" w:line="240" w:lineRule="auto"/>
            </w:pPr>
            <w:r>
              <w:t>Robustesse du système</w:t>
            </w:r>
          </w:p>
        </w:tc>
        <w:tc>
          <w:tcPr>
            <w:tcW w:w="8646" w:type="dxa"/>
            <w:tcBorders>
              <w:top w:val="single" w:sz="8" w:space="0" w:color="auto"/>
              <w:left w:val="nil"/>
              <w:bottom w:val="single" w:sz="8" w:space="0" w:color="auto"/>
              <w:right w:val="single" w:sz="4" w:space="0" w:color="auto"/>
            </w:tcBorders>
            <w:shd w:val="clear" w:color="auto" w:fill="auto"/>
            <w:vAlign w:val="center"/>
          </w:tcPr>
          <w:p w14:paraId="33A4300D" w14:textId="1E0A9E02" w:rsidR="00511399" w:rsidRPr="00C22DA1" w:rsidRDefault="009518AE" w:rsidP="00DD6385">
            <w:pPr>
              <w:spacing w:after="0" w:line="240" w:lineRule="auto"/>
              <w:jc w:val="both"/>
            </w:pPr>
            <w:r>
              <w:t>Le système doit être robuste et les opérations de sauvegarde / restauration doit être réalisable rapidement et avec le minimum d’intervention humaine.</w:t>
            </w:r>
          </w:p>
        </w:tc>
      </w:tr>
      <w:tr w:rsidR="00511399" w:rsidRPr="00C22DA1" w14:paraId="45FC1CF4" w14:textId="77777777" w:rsidTr="00FE1000">
        <w:trPr>
          <w:trHeight w:val="510"/>
        </w:trPr>
        <w:tc>
          <w:tcPr>
            <w:tcW w:w="709" w:type="dxa"/>
            <w:tcBorders>
              <w:top w:val="nil"/>
              <w:left w:val="single" w:sz="4" w:space="0" w:color="auto"/>
              <w:bottom w:val="single" w:sz="4" w:space="0" w:color="auto"/>
              <w:right w:val="nil"/>
            </w:tcBorders>
            <w:shd w:val="clear" w:color="auto" w:fill="auto"/>
            <w:vAlign w:val="center"/>
          </w:tcPr>
          <w:p w14:paraId="3235F3BD" w14:textId="7BFA08E9" w:rsidR="00511399" w:rsidRPr="00C22DA1" w:rsidRDefault="00C27B11" w:rsidP="00DD6385">
            <w:pPr>
              <w:spacing w:after="0" w:line="240" w:lineRule="auto"/>
              <w:jc w:val="center"/>
              <w:rPr>
                <w:b/>
                <w:bCs/>
              </w:rPr>
            </w:pPr>
            <w:r>
              <w:rPr>
                <w:b/>
                <w:bCs/>
              </w:rPr>
              <w:t>O4</w:t>
            </w:r>
          </w:p>
        </w:tc>
        <w:tc>
          <w:tcPr>
            <w:tcW w:w="1702" w:type="dxa"/>
            <w:tcBorders>
              <w:top w:val="single" w:sz="8" w:space="0" w:color="auto"/>
              <w:left w:val="nil"/>
              <w:bottom w:val="single" w:sz="4" w:space="0" w:color="auto"/>
              <w:right w:val="nil"/>
            </w:tcBorders>
            <w:vAlign w:val="center"/>
          </w:tcPr>
          <w:p w14:paraId="5AD47479" w14:textId="692DC9F5" w:rsidR="00511399" w:rsidRDefault="008623D7" w:rsidP="00DD6385">
            <w:pPr>
              <w:spacing w:after="0" w:line="240" w:lineRule="auto"/>
            </w:pPr>
            <w:r>
              <w:t>Sécurité</w:t>
            </w:r>
            <w:r w:rsidR="004919EF">
              <w:t xml:space="preserve"> </w:t>
            </w:r>
          </w:p>
        </w:tc>
        <w:tc>
          <w:tcPr>
            <w:tcW w:w="8646" w:type="dxa"/>
            <w:tcBorders>
              <w:top w:val="single" w:sz="8" w:space="0" w:color="auto"/>
              <w:left w:val="nil"/>
              <w:bottom w:val="single" w:sz="4" w:space="0" w:color="auto"/>
              <w:right w:val="single" w:sz="4" w:space="0" w:color="auto"/>
            </w:tcBorders>
            <w:shd w:val="clear" w:color="auto" w:fill="auto"/>
            <w:vAlign w:val="center"/>
          </w:tcPr>
          <w:p w14:paraId="2385257E" w14:textId="183F1FAE" w:rsidR="00511399" w:rsidRPr="00C22DA1" w:rsidRDefault="008623D7" w:rsidP="00DD6385">
            <w:pPr>
              <w:spacing w:after="0" w:line="240" w:lineRule="auto"/>
              <w:jc w:val="both"/>
            </w:pPr>
            <w:r>
              <w:t>Aucune faille de sécurité ne doit être présente dans le système. Le système doit intégrer des mécanismes de contrôle d’identification et d’autorisation.</w:t>
            </w:r>
          </w:p>
        </w:tc>
      </w:tr>
      <w:tr w:rsidR="00511399" w:rsidRPr="00C22DA1" w14:paraId="69F811C0" w14:textId="77777777" w:rsidTr="00FE1000">
        <w:trPr>
          <w:trHeight w:val="510"/>
        </w:trPr>
        <w:tc>
          <w:tcPr>
            <w:tcW w:w="709" w:type="dxa"/>
            <w:tcBorders>
              <w:top w:val="single" w:sz="4" w:space="0" w:color="auto"/>
              <w:left w:val="single" w:sz="4" w:space="0" w:color="auto"/>
              <w:bottom w:val="single" w:sz="4" w:space="0" w:color="auto"/>
            </w:tcBorders>
            <w:shd w:val="clear" w:color="auto" w:fill="auto"/>
            <w:vAlign w:val="center"/>
          </w:tcPr>
          <w:p w14:paraId="73EF8FBC" w14:textId="790980C6" w:rsidR="00511399" w:rsidRPr="00C22DA1" w:rsidRDefault="00C27B11" w:rsidP="00DD6385">
            <w:pPr>
              <w:spacing w:after="0" w:line="240" w:lineRule="auto"/>
              <w:jc w:val="center"/>
              <w:rPr>
                <w:b/>
                <w:bCs/>
              </w:rPr>
            </w:pPr>
            <w:r>
              <w:rPr>
                <w:b/>
                <w:bCs/>
              </w:rPr>
              <w:t>O5</w:t>
            </w:r>
          </w:p>
        </w:tc>
        <w:tc>
          <w:tcPr>
            <w:tcW w:w="1702" w:type="dxa"/>
            <w:tcBorders>
              <w:top w:val="single" w:sz="4" w:space="0" w:color="auto"/>
              <w:bottom w:val="single" w:sz="4" w:space="0" w:color="auto"/>
            </w:tcBorders>
            <w:vAlign w:val="center"/>
          </w:tcPr>
          <w:p w14:paraId="486A09FF" w14:textId="1A91AD3D" w:rsidR="00511399" w:rsidRPr="00C22DA1" w:rsidRDefault="00DA77E1" w:rsidP="00DD6385">
            <w:pPr>
              <w:spacing w:after="0" w:line="240" w:lineRule="auto"/>
            </w:pPr>
            <w:r>
              <w:t>Maintenance</w:t>
            </w:r>
            <w:r w:rsidR="004919EF">
              <w:t xml:space="preserve"> simplifiée</w:t>
            </w:r>
          </w:p>
        </w:tc>
        <w:tc>
          <w:tcPr>
            <w:tcW w:w="8646" w:type="dxa"/>
            <w:tcBorders>
              <w:top w:val="single" w:sz="4" w:space="0" w:color="auto"/>
              <w:bottom w:val="single" w:sz="4" w:space="0" w:color="auto"/>
              <w:right w:val="single" w:sz="4" w:space="0" w:color="auto"/>
            </w:tcBorders>
            <w:shd w:val="clear" w:color="auto" w:fill="auto"/>
            <w:vAlign w:val="center"/>
          </w:tcPr>
          <w:p w14:paraId="270E484A" w14:textId="1CF394B4" w:rsidR="00511399" w:rsidRPr="00C22DA1" w:rsidRDefault="00F010F3" w:rsidP="0002091D">
            <w:pPr>
              <w:keepNext/>
              <w:spacing w:after="0" w:line="240" w:lineRule="auto"/>
              <w:jc w:val="both"/>
            </w:pPr>
            <w:r>
              <w:t>La maintenance du SI doit être simple. La diversité des technologies employées doit être limités aux seuls besoins.</w:t>
            </w:r>
          </w:p>
        </w:tc>
      </w:tr>
    </w:tbl>
    <w:p w14:paraId="68C527A9" w14:textId="7098F3FE" w:rsidR="006C1E86" w:rsidRPr="00921190" w:rsidRDefault="0002091D" w:rsidP="0002091D">
      <w:pPr>
        <w:pStyle w:val="Lgende"/>
      </w:pPr>
      <w:bookmarkStart w:id="13" w:name="_Toc89420599"/>
      <w:r>
        <w:t xml:space="preserve">Tableau </w:t>
      </w:r>
      <w:r>
        <w:fldChar w:fldCharType="begin"/>
      </w:r>
      <w:r>
        <w:instrText xml:space="preserve"> SEQ Tableau \* ARABIC </w:instrText>
      </w:r>
      <w:r>
        <w:fldChar w:fldCharType="separate"/>
      </w:r>
      <w:r>
        <w:rPr>
          <w:noProof/>
        </w:rPr>
        <w:t>2</w:t>
      </w:r>
      <w:r>
        <w:fldChar w:fldCharType="end"/>
      </w:r>
      <w:r>
        <w:t xml:space="preserve"> - Catalogue des objectifs </w:t>
      </w:r>
      <w:r w:rsidRPr="00CF00CB">
        <w:t>du chantier d’architecture</w:t>
      </w:r>
      <w:bookmarkEnd w:id="13"/>
    </w:p>
    <w:p w14:paraId="7AC24520" w14:textId="77777777" w:rsidR="00C7418F" w:rsidRPr="00921190" w:rsidRDefault="00C7418F" w:rsidP="00C7418F">
      <w:pPr>
        <w:pStyle w:val="Titre2"/>
      </w:pPr>
      <w:bookmarkStart w:id="14" w:name="_Toc89416702"/>
      <w:r w:rsidRPr="00921190">
        <w:t>Contraintes</w:t>
      </w:r>
      <w:bookmarkEnd w:id="14"/>
    </w:p>
    <w:p w14:paraId="3D5F226B" w14:textId="38CE6368" w:rsidR="00A40775" w:rsidRDefault="00A40775">
      <w:r>
        <w:t xml:space="preserve">Les contraintes associées à ce chantier d’architecture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511399" w:rsidRPr="00A73E23" w14:paraId="250364A3" w14:textId="77777777" w:rsidTr="003E2DBA">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096701B" w14:textId="77777777" w:rsidR="00511399" w:rsidRPr="00A73E23" w:rsidRDefault="00511399" w:rsidP="00DD6385">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577AFA" w14:textId="22EB24AE" w:rsidR="00511399" w:rsidRDefault="00511399" w:rsidP="00DD6385">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000000" w:fill="8EA9DB"/>
            <w:vAlign w:val="center"/>
            <w:hideMark/>
          </w:tcPr>
          <w:p w14:paraId="05158106" w14:textId="22546C35" w:rsidR="00511399" w:rsidRPr="00A73E23" w:rsidRDefault="00511399" w:rsidP="00DD638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511399" w:rsidRPr="00C22DA1" w14:paraId="6BCB719C"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0E388BCF" w14:textId="6EBB43F0" w:rsidR="00511399" w:rsidRPr="00C22DA1" w:rsidRDefault="00511399" w:rsidP="00DD6385">
            <w:pPr>
              <w:spacing w:after="0" w:line="240" w:lineRule="auto"/>
              <w:jc w:val="center"/>
              <w:rPr>
                <w:b/>
                <w:bCs/>
              </w:rPr>
            </w:pPr>
            <w:r>
              <w:rPr>
                <w:b/>
                <w:bCs/>
              </w:rPr>
              <w:t>C</w:t>
            </w:r>
            <w:r w:rsidR="00813618">
              <w:rPr>
                <w:b/>
                <w:bCs/>
              </w:rPr>
              <w:t>P</w:t>
            </w:r>
            <w:r>
              <w:rPr>
                <w:b/>
                <w:bCs/>
              </w:rPr>
              <w:t>1</w:t>
            </w:r>
          </w:p>
        </w:tc>
        <w:tc>
          <w:tcPr>
            <w:tcW w:w="1702" w:type="dxa"/>
            <w:tcBorders>
              <w:top w:val="single" w:sz="8" w:space="0" w:color="auto"/>
              <w:left w:val="nil"/>
              <w:bottom w:val="single" w:sz="8" w:space="0" w:color="auto"/>
              <w:right w:val="nil"/>
            </w:tcBorders>
            <w:vAlign w:val="center"/>
          </w:tcPr>
          <w:p w14:paraId="2A584414" w14:textId="6393317C" w:rsidR="00511399" w:rsidRPr="00C22DA1" w:rsidRDefault="00511399" w:rsidP="00DD6385">
            <w:pPr>
              <w:spacing w:after="0" w:line="240" w:lineRule="auto"/>
            </w:pPr>
            <w:r>
              <w:t>Technique</w:t>
            </w:r>
          </w:p>
        </w:tc>
        <w:tc>
          <w:tcPr>
            <w:tcW w:w="8646" w:type="dxa"/>
            <w:tcBorders>
              <w:top w:val="single" w:sz="8" w:space="0" w:color="auto"/>
              <w:left w:val="nil"/>
              <w:bottom w:val="single" w:sz="8" w:space="0" w:color="auto"/>
              <w:right w:val="single" w:sz="4" w:space="0" w:color="auto"/>
            </w:tcBorders>
            <w:shd w:val="clear" w:color="auto" w:fill="auto"/>
            <w:vAlign w:val="center"/>
          </w:tcPr>
          <w:p w14:paraId="1738741E" w14:textId="59CA31EA" w:rsidR="00511399" w:rsidRPr="00C22DA1" w:rsidRDefault="00916C67" w:rsidP="00DD6385">
            <w:pPr>
              <w:spacing w:after="0" w:line="240" w:lineRule="auto"/>
              <w:jc w:val="both"/>
            </w:pPr>
            <w:r w:rsidRPr="00916C67">
              <w:t xml:space="preserve">Le service client impose l’utilisation d’un outil de </w:t>
            </w:r>
            <w:proofErr w:type="spellStart"/>
            <w:r w:rsidRPr="00916C67">
              <w:t>ticketing</w:t>
            </w:r>
            <w:proofErr w:type="spellEnd"/>
            <w:r w:rsidRPr="00916C67">
              <w:t xml:space="preserve"> externe</w:t>
            </w:r>
            <w:r>
              <w:t xml:space="preserve">. Le choix est laissé libre sous réserve qu’il soit justifié d’un point de vue coût et dette technique. </w:t>
            </w:r>
          </w:p>
        </w:tc>
      </w:tr>
      <w:tr w:rsidR="00511399" w:rsidRPr="00C22DA1" w14:paraId="0D9E5699" w14:textId="77777777" w:rsidTr="00FE1000">
        <w:trPr>
          <w:trHeight w:val="624"/>
        </w:trPr>
        <w:tc>
          <w:tcPr>
            <w:tcW w:w="709" w:type="dxa"/>
            <w:tcBorders>
              <w:top w:val="nil"/>
              <w:left w:val="single" w:sz="4" w:space="0" w:color="auto"/>
              <w:bottom w:val="single" w:sz="8" w:space="0" w:color="auto"/>
              <w:right w:val="nil"/>
            </w:tcBorders>
            <w:shd w:val="clear" w:color="auto" w:fill="auto"/>
            <w:vAlign w:val="center"/>
          </w:tcPr>
          <w:p w14:paraId="76D25389" w14:textId="5C30DE30" w:rsidR="00511399" w:rsidRPr="00C22DA1" w:rsidRDefault="00511399" w:rsidP="00DD6385">
            <w:pPr>
              <w:spacing w:after="0" w:line="240" w:lineRule="auto"/>
              <w:jc w:val="center"/>
              <w:rPr>
                <w:b/>
                <w:bCs/>
              </w:rPr>
            </w:pPr>
            <w:r>
              <w:rPr>
                <w:b/>
                <w:bCs/>
              </w:rPr>
              <w:t>C</w:t>
            </w:r>
            <w:r w:rsidR="00813618">
              <w:rPr>
                <w:b/>
                <w:bCs/>
              </w:rPr>
              <w:t>P</w:t>
            </w:r>
            <w:r>
              <w:rPr>
                <w:b/>
                <w:bCs/>
              </w:rPr>
              <w:t>2</w:t>
            </w:r>
          </w:p>
        </w:tc>
        <w:tc>
          <w:tcPr>
            <w:tcW w:w="1702" w:type="dxa"/>
            <w:tcBorders>
              <w:top w:val="single" w:sz="8" w:space="0" w:color="auto"/>
              <w:left w:val="nil"/>
              <w:bottom w:val="single" w:sz="8" w:space="0" w:color="auto"/>
              <w:right w:val="nil"/>
            </w:tcBorders>
            <w:vAlign w:val="center"/>
          </w:tcPr>
          <w:p w14:paraId="7DDB998A" w14:textId="3C8578F2" w:rsidR="00511399" w:rsidRPr="00C22DA1" w:rsidRDefault="00511399" w:rsidP="00DD6385">
            <w:pPr>
              <w:spacing w:after="0" w:line="240" w:lineRule="auto"/>
            </w:pPr>
            <w:r>
              <w:t>Ressources humaines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C9E3D30" w14:textId="539FBBB1" w:rsidR="00511399" w:rsidRPr="00C22DA1" w:rsidRDefault="00916C67" w:rsidP="00DD6385">
            <w:pPr>
              <w:spacing w:after="0" w:line="240" w:lineRule="auto"/>
              <w:jc w:val="both"/>
            </w:pPr>
            <w:r w:rsidRPr="00916C67">
              <w:t>LAE met à disposition un ingénieur généraliste en informatique à temps plein (38,5 h/semaine). Toute ressource humaine supplémentaire</w:t>
            </w:r>
            <w:r>
              <w:t xml:space="preserve"> </w:t>
            </w:r>
            <w:r w:rsidRPr="00916C67">
              <w:t>devra être compris dans la limite du budget</w:t>
            </w:r>
            <w:r>
              <w:t>.</w:t>
            </w:r>
          </w:p>
        </w:tc>
      </w:tr>
      <w:tr w:rsidR="00511399" w:rsidRPr="00C22DA1" w14:paraId="18F32CDF" w14:textId="77777777" w:rsidTr="00FE1000">
        <w:trPr>
          <w:trHeight w:val="624"/>
        </w:trPr>
        <w:tc>
          <w:tcPr>
            <w:tcW w:w="709" w:type="dxa"/>
            <w:tcBorders>
              <w:top w:val="nil"/>
              <w:left w:val="single" w:sz="4" w:space="0" w:color="auto"/>
              <w:bottom w:val="single" w:sz="4" w:space="0" w:color="auto"/>
              <w:right w:val="nil"/>
            </w:tcBorders>
            <w:shd w:val="clear" w:color="auto" w:fill="auto"/>
            <w:vAlign w:val="center"/>
          </w:tcPr>
          <w:p w14:paraId="0E6CDE50" w14:textId="6FC39233" w:rsidR="00511399" w:rsidRPr="00C22DA1" w:rsidRDefault="00511399" w:rsidP="00DD6385">
            <w:pPr>
              <w:spacing w:after="0" w:line="240" w:lineRule="auto"/>
              <w:jc w:val="center"/>
              <w:rPr>
                <w:b/>
                <w:bCs/>
              </w:rPr>
            </w:pPr>
            <w:r>
              <w:rPr>
                <w:b/>
                <w:bCs/>
              </w:rPr>
              <w:t>C</w:t>
            </w:r>
            <w:r w:rsidR="00813618">
              <w:rPr>
                <w:b/>
                <w:bCs/>
              </w:rPr>
              <w:t>P</w:t>
            </w:r>
            <w:r>
              <w:rPr>
                <w:b/>
                <w:bCs/>
              </w:rPr>
              <w:t>3</w:t>
            </w:r>
          </w:p>
        </w:tc>
        <w:tc>
          <w:tcPr>
            <w:tcW w:w="1702" w:type="dxa"/>
            <w:tcBorders>
              <w:top w:val="single" w:sz="8" w:space="0" w:color="auto"/>
              <w:left w:val="nil"/>
              <w:bottom w:val="single" w:sz="8" w:space="0" w:color="auto"/>
              <w:right w:val="nil"/>
            </w:tcBorders>
            <w:vAlign w:val="center"/>
          </w:tcPr>
          <w:p w14:paraId="0199556B" w14:textId="6EEAC1C4" w:rsidR="00511399" w:rsidRPr="00C22DA1" w:rsidRDefault="00511399" w:rsidP="00DD6385">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726E9FBE" w14:textId="39E71F7F" w:rsidR="00511399" w:rsidRPr="00C22DA1" w:rsidRDefault="00916C67" w:rsidP="00DD6385">
            <w:pPr>
              <w:spacing w:after="0" w:line="240" w:lineRule="auto"/>
              <w:jc w:val="both"/>
            </w:pPr>
            <w:r w:rsidRPr="00916C67">
              <w:t>200 000 euros ont été alloués à la mise en œuvre de ce projet. Ce budget doit couvrir l’établissement des spécifications logicielles et matérielles détaillées, le développement, les tests, l’intégration, l’achat de nouveaux matériels et/ou logiciels, ainsi que les besoins en formation.</w:t>
            </w:r>
          </w:p>
        </w:tc>
      </w:tr>
      <w:tr w:rsidR="00511399" w:rsidRPr="00C22DA1" w14:paraId="1D7F98A2"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440D14CB" w14:textId="0AB29942" w:rsidR="00511399" w:rsidRPr="00C22DA1" w:rsidRDefault="00511399" w:rsidP="00DD6385">
            <w:pPr>
              <w:spacing w:after="0" w:line="240" w:lineRule="auto"/>
              <w:jc w:val="center"/>
              <w:rPr>
                <w:b/>
                <w:bCs/>
              </w:rPr>
            </w:pPr>
            <w:r>
              <w:rPr>
                <w:b/>
                <w:bCs/>
              </w:rPr>
              <w:t>C</w:t>
            </w:r>
            <w:r w:rsidR="00813618">
              <w:rPr>
                <w:b/>
                <w:bCs/>
              </w:rPr>
              <w:t>P</w:t>
            </w:r>
            <w:r>
              <w:rPr>
                <w:b/>
                <w:bCs/>
              </w:rPr>
              <w:t>4</w:t>
            </w:r>
          </w:p>
        </w:tc>
        <w:tc>
          <w:tcPr>
            <w:tcW w:w="1702" w:type="dxa"/>
            <w:tcBorders>
              <w:top w:val="single" w:sz="8" w:space="0" w:color="auto"/>
              <w:left w:val="nil"/>
              <w:bottom w:val="single" w:sz="8" w:space="0" w:color="auto"/>
              <w:right w:val="nil"/>
            </w:tcBorders>
            <w:vAlign w:val="center"/>
          </w:tcPr>
          <w:p w14:paraId="44E388E9" w14:textId="47F512C1" w:rsidR="00511399" w:rsidRDefault="00511399" w:rsidP="00DD6385">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8083253" w14:textId="51966BE0" w:rsidR="00511399" w:rsidRPr="00C22DA1" w:rsidRDefault="00511399" w:rsidP="00DD6385">
            <w:pPr>
              <w:spacing w:after="0" w:line="240" w:lineRule="auto"/>
              <w:jc w:val="both"/>
            </w:pPr>
            <w:r w:rsidRPr="00511399">
              <w:t xml:space="preserve">Le système devra être opérationnel d’ici sept mois à compter de la validation de </w:t>
            </w:r>
            <w:r>
              <w:t xml:space="preserve">la </w:t>
            </w:r>
            <w:r w:rsidRPr="00511399">
              <w:t xml:space="preserve">solution. </w:t>
            </w:r>
            <w:r>
              <w:t xml:space="preserve">Le non-respect des délais </w:t>
            </w:r>
            <w:r w:rsidRPr="00511399">
              <w:t>entraînera des indemnités compensatrices.</w:t>
            </w:r>
          </w:p>
        </w:tc>
      </w:tr>
      <w:tr w:rsidR="00511399" w:rsidRPr="00C22DA1" w14:paraId="0F3F6FEA" w14:textId="77777777" w:rsidTr="00FE1000">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6003F71F" w14:textId="69B62428" w:rsidR="00511399" w:rsidRDefault="00916C67" w:rsidP="00DD6385">
            <w:pPr>
              <w:spacing w:after="0" w:line="240" w:lineRule="auto"/>
              <w:jc w:val="center"/>
              <w:rPr>
                <w:b/>
                <w:bCs/>
              </w:rPr>
            </w:pPr>
            <w:r>
              <w:rPr>
                <w:b/>
                <w:bCs/>
              </w:rPr>
              <w:t>C</w:t>
            </w:r>
            <w:r w:rsidR="00813618">
              <w:rPr>
                <w:b/>
                <w:bCs/>
              </w:rPr>
              <w:t>P</w:t>
            </w:r>
            <w:r>
              <w:rPr>
                <w:b/>
                <w:bCs/>
              </w:rPr>
              <w:t>5</w:t>
            </w:r>
          </w:p>
        </w:tc>
        <w:tc>
          <w:tcPr>
            <w:tcW w:w="1702" w:type="dxa"/>
            <w:tcBorders>
              <w:top w:val="single" w:sz="8" w:space="0" w:color="auto"/>
              <w:left w:val="nil"/>
              <w:bottom w:val="single" w:sz="4" w:space="0" w:color="auto"/>
              <w:right w:val="nil"/>
            </w:tcBorders>
            <w:vAlign w:val="center"/>
          </w:tcPr>
          <w:p w14:paraId="132C384E" w14:textId="4ED9D1D1" w:rsidR="00511399" w:rsidRDefault="00511399" w:rsidP="00DD6385">
            <w:pPr>
              <w:spacing w:after="0" w:line="240" w:lineRule="auto"/>
            </w:pPr>
            <w:r>
              <w:t>Impacts sur les services</w:t>
            </w:r>
          </w:p>
        </w:tc>
        <w:tc>
          <w:tcPr>
            <w:tcW w:w="8646" w:type="dxa"/>
            <w:tcBorders>
              <w:top w:val="single" w:sz="8" w:space="0" w:color="auto"/>
              <w:left w:val="nil"/>
              <w:bottom w:val="single" w:sz="4" w:space="0" w:color="auto"/>
              <w:right w:val="single" w:sz="4" w:space="0" w:color="auto"/>
            </w:tcBorders>
            <w:shd w:val="clear" w:color="auto" w:fill="auto"/>
            <w:vAlign w:val="center"/>
          </w:tcPr>
          <w:p w14:paraId="2278CC39" w14:textId="5915781F" w:rsidR="00511399" w:rsidRPr="00511399" w:rsidRDefault="00511399" w:rsidP="00813618">
            <w:pPr>
              <w:keepNext/>
              <w:spacing w:after="0" w:line="240" w:lineRule="auto"/>
              <w:jc w:val="both"/>
            </w:pPr>
            <w:r w:rsidRPr="00511399">
              <w:t>L’intégration devra</w:t>
            </w:r>
            <w:r>
              <w:t xml:space="preserve"> être réalisé</w:t>
            </w:r>
            <w:r w:rsidRPr="00511399">
              <w:t xml:space="preserve"> de façon continue, de sorte à ne pas perturber le travail des collaborateurs. Le non-respect de ces conditions entraînera des indemnités compensatrices.</w:t>
            </w:r>
          </w:p>
        </w:tc>
      </w:tr>
    </w:tbl>
    <w:p w14:paraId="111C0F02" w14:textId="02B00DB7" w:rsidR="00813618" w:rsidRDefault="00813618">
      <w:pPr>
        <w:pStyle w:val="Lgende"/>
      </w:pPr>
      <w:bookmarkStart w:id="15" w:name="_Toc89416703"/>
      <w:bookmarkStart w:id="16" w:name="_Toc89420600"/>
      <w:r>
        <w:t xml:space="preserve">Tableau </w:t>
      </w:r>
      <w:r>
        <w:fldChar w:fldCharType="begin"/>
      </w:r>
      <w:r>
        <w:instrText xml:space="preserve"> SEQ Tableau \* ARABIC </w:instrText>
      </w:r>
      <w:r>
        <w:fldChar w:fldCharType="separate"/>
      </w:r>
      <w:r w:rsidR="0002091D">
        <w:rPr>
          <w:noProof/>
        </w:rPr>
        <w:t>3</w:t>
      </w:r>
      <w:r>
        <w:fldChar w:fldCharType="end"/>
      </w:r>
      <w:r>
        <w:t xml:space="preserve"> - Catalogue des contraintes</w:t>
      </w:r>
      <w:r w:rsidR="0002091D">
        <w:t xml:space="preserve"> du chantier d’architecture</w:t>
      </w:r>
      <w:bookmarkEnd w:id="16"/>
    </w:p>
    <w:p w14:paraId="6FEA32A9" w14:textId="225BC882" w:rsidR="00C7418F" w:rsidRPr="00C7418F" w:rsidRDefault="00822504" w:rsidP="00C7418F">
      <w:pPr>
        <w:pStyle w:val="Titre1"/>
      </w:pPr>
      <w:r>
        <w:lastRenderedPageBreak/>
        <w:t>ARCHITECTURE DE RÉFÉRENCE</w:t>
      </w:r>
      <w:bookmarkEnd w:id="15"/>
    </w:p>
    <w:p w14:paraId="49DF0865" w14:textId="36239B93" w:rsidR="00C7418F" w:rsidRDefault="00C7418F" w:rsidP="00822504">
      <w:pPr>
        <w:pStyle w:val="Titre2"/>
      </w:pPr>
      <w:bookmarkStart w:id="17" w:name="_Toc89416704"/>
      <w:r>
        <w:t>Description de l’architecture</w:t>
      </w:r>
      <w:bookmarkEnd w:id="17"/>
      <w:r>
        <w:t xml:space="preserve"> </w:t>
      </w:r>
    </w:p>
    <w:p w14:paraId="0F143437" w14:textId="57DDFCD1" w:rsidR="00822504" w:rsidRPr="00822504" w:rsidRDefault="005D74F7" w:rsidP="00822504">
      <w:r>
        <w:t>[</w:t>
      </w:r>
      <w:r w:rsidR="00527962">
        <w:t>Décrire l’architecture de référence selon</w:t>
      </w:r>
      <w:r w:rsidR="00F326B1">
        <w:t> les points de vue business</w:t>
      </w:r>
      <w:r w:rsidR="00527962">
        <w:t xml:space="preserve">, data, </w:t>
      </w:r>
      <w:r w:rsidR="0023248E">
        <w:t>applicatif et technique.</w:t>
      </w:r>
      <w:r>
        <w:t>]</w:t>
      </w:r>
    </w:p>
    <w:p w14:paraId="39970FC6" w14:textId="77777777" w:rsidR="00822504" w:rsidRDefault="00822504">
      <w:pPr>
        <w:rPr>
          <w:rFonts w:ascii="Open Sans" w:eastAsia="Georgia" w:hAnsi="Open Sans" w:cs="Open Sans"/>
          <w:b/>
          <w:color w:val="24292E"/>
          <w:sz w:val="36"/>
          <w:szCs w:val="36"/>
        </w:rPr>
      </w:pPr>
      <w:r>
        <w:br w:type="page"/>
      </w:r>
    </w:p>
    <w:p w14:paraId="48C225B1" w14:textId="43F8527D" w:rsidR="00C82DBE" w:rsidRDefault="00822504" w:rsidP="00C82DBE">
      <w:pPr>
        <w:pStyle w:val="Titre1"/>
      </w:pPr>
      <w:bookmarkStart w:id="18" w:name="_Toc89416705"/>
      <w:r>
        <w:lastRenderedPageBreak/>
        <w:t>APPROCHE ARCHITECTURALE</w:t>
      </w:r>
      <w:bookmarkStart w:id="19" w:name="_Toc89416706"/>
      <w:bookmarkEnd w:id="18"/>
    </w:p>
    <w:p w14:paraId="7E687A3C" w14:textId="51F7C861" w:rsidR="00C82DBE" w:rsidRDefault="00B436F7" w:rsidP="00184D83">
      <w:pPr>
        <w:pStyle w:val="Titre2"/>
      </w:pPr>
      <w:r>
        <w:t>A</w:t>
      </w:r>
      <w:r w:rsidR="00C82DBE">
        <w:t xml:space="preserve">pproche </w:t>
      </w:r>
      <w:r w:rsidR="00C61253">
        <w:t xml:space="preserve">architecturale </w:t>
      </w:r>
      <w:r w:rsidR="00C82DBE">
        <w:t>retenue</w:t>
      </w:r>
    </w:p>
    <w:p w14:paraId="167BC5B2" w14:textId="3DCF4D85" w:rsidR="00B436F7" w:rsidRPr="00B436F7" w:rsidRDefault="00B436F7" w:rsidP="00B436F7">
      <w:pPr>
        <w:pStyle w:val="Titre3"/>
      </w:pPr>
      <w:r>
        <w:t>Vue d’ensemble de l’architecture cible</w:t>
      </w:r>
    </w:p>
    <w:p w14:paraId="1B49AD14" w14:textId="33B4E5AD" w:rsidR="00B436F7" w:rsidRDefault="00EB358A" w:rsidP="00EB358A">
      <w:r>
        <w:t xml:space="preserve">[Expliquer </w:t>
      </w:r>
      <w:r w:rsidR="00B436F7">
        <w:t>le pattern d’architecture retenue et justifier l’approche</w:t>
      </w:r>
      <w:r>
        <w:t>]</w:t>
      </w:r>
    </w:p>
    <w:p w14:paraId="2924BCD7" w14:textId="021B3E48" w:rsidR="00B436F7" w:rsidRDefault="00B436F7" w:rsidP="00B436F7">
      <w:pPr>
        <w:pStyle w:val="Titre3"/>
      </w:pPr>
      <w:r>
        <w:t xml:space="preserve">Outil de </w:t>
      </w:r>
      <w:proofErr w:type="spellStart"/>
      <w:r>
        <w:t>ticketing</w:t>
      </w:r>
      <w:proofErr w:type="spellEnd"/>
      <w:r>
        <w:t xml:space="preserve"> externe</w:t>
      </w:r>
    </w:p>
    <w:p w14:paraId="6A30EFC6" w14:textId="77777777" w:rsidR="00866692" w:rsidRPr="00866692" w:rsidRDefault="00866692" w:rsidP="00866692"/>
    <w:p w14:paraId="0CEF3BEA" w14:textId="1A4FA235" w:rsidR="00822504" w:rsidRDefault="00184D83" w:rsidP="00184D83">
      <w:pPr>
        <w:pStyle w:val="Titre2"/>
      </w:pPr>
      <w:r>
        <w:t xml:space="preserve">Exigences </w:t>
      </w:r>
      <w:r w:rsidR="008379A2">
        <w:t>de l’</w:t>
      </w:r>
      <w:r>
        <w:t>architecture</w:t>
      </w:r>
      <w:bookmarkEnd w:id="19"/>
      <w:r w:rsidR="00400B8C">
        <w:t xml:space="preserve"> cible</w:t>
      </w:r>
    </w:p>
    <w:p w14:paraId="6E155968" w14:textId="6C05C231" w:rsidR="00394822" w:rsidRDefault="00EB358A" w:rsidP="00394822">
      <w:r>
        <w:t>[Catalogue des exigences d’architecture]</w:t>
      </w:r>
    </w:p>
    <w:p w14:paraId="7FE52FF1" w14:textId="77777777" w:rsidR="00394822" w:rsidRPr="00394822" w:rsidRDefault="00394822" w:rsidP="00394822"/>
    <w:p w14:paraId="7215323F" w14:textId="77777777" w:rsidR="00822504" w:rsidRDefault="00822504">
      <w:pPr>
        <w:rPr>
          <w:rFonts w:ascii="Open Sans" w:eastAsia="Georgia" w:hAnsi="Open Sans" w:cs="Open Sans"/>
          <w:b/>
          <w:color w:val="24292E"/>
          <w:sz w:val="36"/>
          <w:szCs w:val="36"/>
        </w:rPr>
      </w:pPr>
      <w:r>
        <w:br w:type="page"/>
      </w:r>
    </w:p>
    <w:p w14:paraId="79D38181" w14:textId="2810B5CE" w:rsidR="00822504" w:rsidRDefault="00822504" w:rsidP="00C7418F">
      <w:pPr>
        <w:pStyle w:val="Titre1"/>
      </w:pPr>
      <w:bookmarkStart w:id="20" w:name="_Toc89416707"/>
      <w:r w:rsidRPr="00C7418F">
        <w:lastRenderedPageBreak/>
        <w:t>ARCHITECTURE CIBLE</w:t>
      </w:r>
      <w:bookmarkEnd w:id="20"/>
    </w:p>
    <w:p w14:paraId="305222A5" w14:textId="725BF294" w:rsidR="00D30E26" w:rsidRPr="00822504" w:rsidRDefault="00D30E26" w:rsidP="00D30E26">
      <w:r>
        <w:t xml:space="preserve">[Décrire l’architecture </w:t>
      </w:r>
      <w:r>
        <w:t xml:space="preserve">cible </w:t>
      </w:r>
      <w:r>
        <w:t>selon les points de vue business, data, applicatif et technique.]</w:t>
      </w:r>
    </w:p>
    <w:p w14:paraId="43BE76D0" w14:textId="77777777" w:rsidR="00822504" w:rsidRPr="00822504" w:rsidRDefault="00822504" w:rsidP="00822504"/>
    <w:p w14:paraId="32FD83B1" w14:textId="77777777" w:rsidR="00822504" w:rsidRDefault="00822504">
      <w:pPr>
        <w:rPr>
          <w:rFonts w:ascii="Open Sans" w:eastAsia="Georgia" w:hAnsi="Open Sans" w:cs="Open Sans"/>
          <w:b/>
          <w:color w:val="24292E"/>
          <w:sz w:val="36"/>
          <w:szCs w:val="36"/>
        </w:rPr>
      </w:pPr>
      <w:r>
        <w:br w:type="page"/>
      </w:r>
    </w:p>
    <w:p w14:paraId="7ADCBFBF" w14:textId="2375BD1B" w:rsidR="00822504" w:rsidRDefault="00822504" w:rsidP="00C7418F">
      <w:pPr>
        <w:pStyle w:val="Titre1"/>
      </w:pPr>
      <w:bookmarkStart w:id="21" w:name="_Toc89416708"/>
      <w:r>
        <w:lastRenderedPageBreak/>
        <w:t>ANALYSE DES ÉCARTS</w:t>
      </w:r>
      <w:bookmarkEnd w:id="21"/>
    </w:p>
    <w:p w14:paraId="2FDF6711" w14:textId="5319A394" w:rsidR="00822504" w:rsidRPr="00822504" w:rsidRDefault="00A33C81" w:rsidP="00822504">
      <w:r>
        <w:t>Matrice des écarts + expliquer les impacts</w:t>
      </w:r>
    </w:p>
    <w:p w14:paraId="4C11F04C" w14:textId="77777777" w:rsidR="00822504" w:rsidRDefault="00822504">
      <w:pPr>
        <w:rPr>
          <w:rFonts w:ascii="Open Sans" w:eastAsia="Georgia" w:hAnsi="Open Sans" w:cs="Open Sans"/>
          <w:b/>
          <w:color w:val="24292E"/>
          <w:sz w:val="36"/>
          <w:szCs w:val="36"/>
        </w:rPr>
      </w:pPr>
      <w:r>
        <w:br w:type="page"/>
      </w:r>
    </w:p>
    <w:p w14:paraId="7E8A3FCD" w14:textId="0A075217" w:rsidR="00822504" w:rsidRDefault="00822504" w:rsidP="00C7418F">
      <w:pPr>
        <w:pStyle w:val="Titre1"/>
      </w:pPr>
      <w:bookmarkStart w:id="22" w:name="_Toc89416709"/>
      <w:r>
        <w:lastRenderedPageBreak/>
        <w:t>ARCHITECTURE DE TRANSITION</w:t>
      </w:r>
      <w:bookmarkEnd w:id="22"/>
    </w:p>
    <w:p w14:paraId="67CE1EB6" w14:textId="2174D040" w:rsidR="00822504" w:rsidRPr="00822504" w:rsidRDefault="009359EA" w:rsidP="00822504">
      <w:r>
        <w:t xml:space="preserve">Décrire les phases de transition et expliquer le </w:t>
      </w:r>
      <w:r w:rsidR="008D44B9">
        <w:t>processus</w:t>
      </w:r>
      <w:r>
        <w:t xml:space="preserve"> d’implémentation</w:t>
      </w:r>
    </w:p>
    <w:p w14:paraId="632997B0" w14:textId="77777777" w:rsidR="00822504" w:rsidRDefault="00822504">
      <w:pPr>
        <w:rPr>
          <w:rFonts w:ascii="Open Sans" w:eastAsia="Georgia" w:hAnsi="Open Sans" w:cs="Open Sans"/>
          <w:b/>
          <w:color w:val="24292E"/>
          <w:sz w:val="36"/>
          <w:szCs w:val="36"/>
        </w:rPr>
      </w:pPr>
      <w:r>
        <w:br w:type="page"/>
      </w:r>
    </w:p>
    <w:p w14:paraId="487CBEB7" w14:textId="77777777" w:rsidR="003835FB" w:rsidRPr="002858CD" w:rsidRDefault="003835FB" w:rsidP="003835FB">
      <w:pPr>
        <w:pStyle w:val="Titre1"/>
      </w:pPr>
      <w:bookmarkStart w:id="23" w:name="_Hlk78113879"/>
      <w:bookmarkStart w:id="24" w:name="_Toc87808942"/>
      <w:bookmarkStart w:id="25" w:name="_Toc89416710"/>
      <w:r w:rsidRPr="00352A07">
        <w:lastRenderedPageBreak/>
        <w:t>APPROBATIONS</w:t>
      </w:r>
      <w:bookmarkEnd w:id="24"/>
      <w:bookmarkEnd w:id="25"/>
    </w:p>
    <w:p w14:paraId="74AD3C22" w14:textId="77777777" w:rsidR="003835FB" w:rsidRDefault="003835FB" w:rsidP="003835FB">
      <w:r>
        <w:t>Le tableau ci-après liste toutes les parties prenantes ayant approuvé cet accord.</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835FB" w:rsidRPr="00A73E23" w14:paraId="47E4019C" w14:textId="77777777" w:rsidTr="00DD6385">
        <w:trPr>
          <w:trHeight w:val="510"/>
        </w:trPr>
        <w:tc>
          <w:tcPr>
            <w:tcW w:w="2406" w:type="dxa"/>
            <w:tcBorders>
              <w:top w:val="single" w:sz="4" w:space="0" w:color="auto"/>
              <w:left w:val="single" w:sz="4" w:space="0" w:color="auto"/>
              <w:bottom w:val="single" w:sz="8" w:space="0" w:color="auto"/>
              <w:right w:val="nil"/>
            </w:tcBorders>
            <w:shd w:val="clear" w:color="auto" w:fill="C3BBB5"/>
            <w:vAlign w:val="center"/>
          </w:tcPr>
          <w:p w14:paraId="34E8D365" w14:textId="77777777" w:rsidR="003835FB" w:rsidRDefault="003835FB" w:rsidP="00DD6385">
            <w:pPr>
              <w:spacing w:after="0" w:line="240" w:lineRule="auto"/>
              <w:rPr>
                <w:rFonts w:ascii="Calibri" w:eastAsia="Times New Roman" w:hAnsi="Calibri" w:cs="Calibri"/>
                <w:b/>
                <w:bCs/>
                <w:color w:val="000000"/>
              </w:rPr>
            </w:pPr>
            <w:r w:rsidRPr="004A4AC0">
              <w:rPr>
                <w:b/>
                <w:bCs/>
                <w:sz w:val="24"/>
                <w:szCs w:val="24"/>
              </w:rPr>
              <w:t>Nom</w:t>
            </w:r>
          </w:p>
        </w:tc>
        <w:tc>
          <w:tcPr>
            <w:tcW w:w="2801" w:type="dxa"/>
            <w:tcBorders>
              <w:top w:val="single" w:sz="4" w:space="0" w:color="auto"/>
              <w:left w:val="nil"/>
              <w:bottom w:val="single" w:sz="8" w:space="0" w:color="auto"/>
            </w:tcBorders>
            <w:shd w:val="clear" w:color="auto" w:fill="C3BBB5"/>
            <w:vAlign w:val="center"/>
            <w:hideMark/>
          </w:tcPr>
          <w:p w14:paraId="6302AB05" w14:textId="77777777" w:rsidR="003835FB" w:rsidRPr="00A73E23" w:rsidRDefault="003835FB" w:rsidP="00DD6385">
            <w:pPr>
              <w:spacing w:after="0" w:line="240" w:lineRule="auto"/>
              <w:jc w:val="center"/>
              <w:rPr>
                <w:rFonts w:ascii="Calibri" w:eastAsia="Times New Roman" w:hAnsi="Calibri" w:cs="Calibri"/>
                <w:b/>
                <w:bCs/>
                <w:color w:val="000000"/>
              </w:rPr>
            </w:pPr>
            <w:r w:rsidRPr="004A4AC0">
              <w:rPr>
                <w:b/>
                <w:bCs/>
                <w:sz w:val="24"/>
                <w:szCs w:val="24"/>
              </w:rPr>
              <w:t>Poste</w:t>
            </w:r>
          </w:p>
        </w:tc>
        <w:tc>
          <w:tcPr>
            <w:tcW w:w="3152" w:type="dxa"/>
            <w:tcBorders>
              <w:top w:val="single" w:sz="4" w:space="0" w:color="auto"/>
              <w:left w:val="nil"/>
              <w:bottom w:val="single" w:sz="8" w:space="0" w:color="auto"/>
              <w:right w:val="nil"/>
            </w:tcBorders>
            <w:shd w:val="clear" w:color="auto" w:fill="C3BBB5"/>
            <w:vAlign w:val="center"/>
          </w:tcPr>
          <w:p w14:paraId="7867DD24"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Signature</w:t>
            </w:r>
          </w:p>
        </w:tc>
        <w:tc>
          <w:tcPr>
            <w:tcW w:w="2268" w:type="dxa"/>
            <w:tcBorders>
              <w:top w:val="single" w:sz="4" w:space="0" w:color="auto"/>
              <w:left w:val="nil"/>
              <w:bottom w:val="single" w:sz="8" w:space="0" w:color="auto"/>
              <w:right w:val="single" w:sz="4" w:space="0" w:color="auto"/>
            </w:tcBorders>
            <w:shd w:val="clear" w:color="auto" w:fill="C3BBB5"/>
            <w:vAlign w:val="center"/>
          </w:tcPr>
          <w:p w14:paraId="439BB7B9" w14:textId="77777777" w:rsidR="003835FB" w:rsidRDefault="003835FB" w:rsidP="00DD6385">
            <w:pPr>
              <w:spacing w:after="0" w:line="240" w:lineRule="auto"/>
              <w:jc w:val="center"/>
              <w:rPr>
                <w:rFonts w:ascii="Calibri" w:eastAsia="Times New Roman" w:hAnsi="Calibri" w:cs="Calibri"/>
                <w:b/>
                <w:bCs/>
                <w:color w:val="000000"/>
              </w:rPr>
            </w:pPr>
            <w:r w:rsidRPr="004A4AC0">
              <w:rPr>
                <w:b/>
                <w:bCs/>
                <w:sz w:val="24"/>
                <w:szCs w:val="24"/>
              </w:rPr>
              <w:t>Date</w:t>
            </w:r>
          </w:p>
        </w:tc>
      </w:tr>
      <w:tr w:rsidR="003835FB" w:rsidRPr="00C22DA1" w14:paraId="7CC61F87" w14:textId="77777777" w:rsidTr="00DD6385">
        <w:trPr>
          <w:trHeight w:val="964"/>
        </w:trPr>
        <w:tc>
          <w:tcPr>
            <w:tcW w:w="2406" w:type="dxa"/>
            <w:tcBorders>
              <w:top w:val="single" w:sz="4" w:space="0" w:color="auto"/>
              <w:left w:val="single" w:sz="4" w:space="0" w:color="auto"/>
              <w:bottom w:val="single" w:sz="4" w:space="0" w:color="auto"/>
            </w:tcBorders>
            <w:vAlign w:val="center"/>
          </w:tcPr>
          <w:p w14:paraId="7951D6FB" w14:textId="601EDCB0" w:rsidR="003835FB" w:rsidRPr="005A43FE"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53B158D6" w14:textId="38BDB03D" w:rsidR="003835FB" w:rsidRPr="00CC281C" w:rsidRDefault="003835FB" w:rsidP="00DD6385">
            <w:pPr>
              <w:spacing w:after="0" w:line="240" w:lineRule="auto"/>
              <w:rPr>
                <w:lang w:val="en-GB"/>
              </w:rPr>
            </w:pPr>
          </w:p>
        </w:tc>
        <w:tc>
          <w:tcPr>
            <w:tcW w:w="3152" w:type="dxa"/>
            <w:tcBorders>
              <w:top w:val="single" w:sz="4" w:space="0" w:color="auto"/>
              <w:bottom w:val="single" w:sz="4" w:space="0" w:color="auto"/>
              <w:right w:val="nil"/>
            </w:tcBorders>
            <w:vAlign w:val="center"/>
          </w:tcPr>
          <w:p w14:paraId="55A9FB1C" w14:textId="52FC6BBA"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5133431" w14:textId="09950635" w:rsidR="003835FB" w:rsidRDefault="003835FB" w:rsidP="00DD6385">
            <w:pPr>
              <w:spacing w:after="0" w:line="240" w:lineRule="auto"/>
            </w:pPr>
          </w:p>
        </w:tc>
      </w:tr>
      <w:tr w:rsidR="003835FB" w:rsidRPr="00C22DA1" w14:paraId="10C2150F" w14:textId="77777777" w:rsidTr="00DD6385">
        <w:trPr>
          <w:trHeight w:val="964"/>
        </w:trPr>
        <w:tc>
          <w:tcPr>
            <w:tcW w:w="2406" w:type="dxa"/>
            <w:tcBorders>
              <w:top w:val="single" w:sz="4" w:space="0" w:color="auto"/>
              <w:left w:val="single" w:sz="4" w:space="0" w:color="auto"/>
              <w:bottom w:val="single" w:sz="4" w:space="0" w:color="auto"/>
            </w:tcBorders>
            <w:vAlign w:val="center"/>
          </w:tcPr>
          <w:p w14:paraId="57B47541" w14:textId="10DB82C4" w:rsidR="003835FB" w:rsidRPr="008521C5" w:rsidRDefault="003835FB" w:rsidP="00DD6385">
            <w:pPr>
              <w:spacing w:after="0"/>
              <w:rPr>
                <w:b/>
                <w:bCs/>
                <w:sz w:val="24"/>
                <w:szCs w:val="24"/>
                <w:lang w:val="en-GB"/>
              </w:rPr>
            </w:pPr>
          </w:p>
        </w:tc>
        <w:tc>
          <w:tcPr>
            <w:tcW w:w="2801" w:type="dxa"/>
            <w:tcBorders>
              <w:top w:val="single" w:sz="4" w:space="0" w:color="auto"/>
              <w:bottom w:val="single" w:sz="4" w:space="0" w:color="auto"/>
            </w:tcBorders>
            <w:shd w:val="clear" w:color="auto" w:fill="auto"/>
            <w:vAlign w:val="center"/>
          </w:tcPr>
          <w:p w14:paraId="41031827" w14:textId="3449DE22" w:rsidR="003835FB" w:rsidRPr="00C22DA1" w:rsidRDefault="003835FB" w:rsidP="00DD6385">
            <w:pPr>
              <w:spacing w:after="0" w:line="240" w:lineRule="auto"/>
            </w:pPr>
          </w:p>
        </w:tc>
        <w:tc>
          <w:tcPr>
            <w:tcW w:w="3152" w:type="dxa"/>
            <w:tcBorders>
              <w:top w:val="single" w:sz="4" w:space="0" w:color="auto"/>
              <w:bottom w:val="single" w:sz="4" w:space="0" w:color="auto"/>
              <w:right w:val="nil"/>
            </w:tcBorders>
            <w:vAlign w:val="center"/>
          </w:tcPr>
          <w:p w14:paraId="2EC26C55" w14:textId="1B05458C" w:rsidR="003835FB" w:rsidRDefault="003835FB" w:rsidP="00DD6385">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73C2BC63" w14:textId="351BCACA" w:rsidR="003835FB" w:rsidRDefault="003835FB" w:rsidP="00DD6385">
            <w:pPr>
              <w:spacing w:after="0" w:line="240" w:lineRule="auto"/>
            </w:pPr>
          </w:p>
        </w:tc>
      </w:tr>
      <w:tr w:rsidR="003835FB" w14:paraId="1A373A67" w14:textId="77777777" w:rsidTr="00DD6385">
        <w:trPr>
          <w:trHeight w:val="17"/>
        </w:trPr>
        <w:tc>
          <w:tcPr>
            <w:tcW w:w="2406" w:type="dxa"/>
            <w:tcBorders>
              <w:top w:val="single" w:sz="4" w:space="0" w:color="auto"/>
              <w:left w:val="single" w:sz="4" w:space="0" w:color="auto"/>
              <w:bottom w:val="single" w:sz="4" w:space="0" w:color="auto"/>
            </w:tcBorders>
            <w:vAlign w:val="center"/>
          </w:tcPr>
          <w:p w14:paraId="00AE93EE" w14:textId="77777777" w:rsidR="003835FB" w:rsidRPr="008521C5" w:rsidRDefault="003835FB" w:rsidP="00DD6385">
            <w:pPr>
              <w:spacing w:after="0"/>
              <w:rPr>
                <w:b/>
                <w:bCs/>
                <w:sz w:val="24"/>
                <w:szCs w:val="24"/>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446DBCC5" w14:textId="77777777" w:rsidR="003835FB" w:rsidRDefault="003835FB" w:rsidP="00DD6385">
            <w:pPr>
              <w:spacing w:after="0" w:line="240" w:lineRule="auto"/>
            </w:pPr>
            <w:r>
              <w:t>Architecte Logiciel</w:t>
            </w:r>
          </w:p>
        </w:tc>
        <w:tc>
          <w:tcPr>
            <w:tcW w:w="3152" w:type="dxa"/>
            <w:tcBorders>
              <w:top w:val="single" w:sz="4" w:space="0" w:color="auto"/>
              <w:bottom w:val="single" w:sz="4" w:space="0" w:color="auto"/>
              <w:right w:val="nil"/>
            </w:tcBorders>
            <w:vAlign w:val="center"/>
          </w:tcPr>
          <w:p w14:paraId="40EFAAF5" w14:textId="77777777" w:rsidR="003835FB" w:rsidRDefault="003835FB" w:rsidP="00DD6385">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457E52B1" w14:textId="3DABBB24" w:rsidR="003835FB" w:rsidRDefault="003835FB" w:rsidP="003835FB">
            <w:pPr>
              <w:keepNext/>
              <w:spacing w:after="0" w:line="240" w:lineRule="auto"/>
            </w:pPr>
            <w:r>
              <w:fldChar w:fldCharType="begin"/>
            </w:r>
            <w:r>
              <w:instrText xml:space="preserve"> TIME \@ "dd/MM/yyyy" </w:instrText>
            </w:r>
            <w:r>
              <w:fldChar w:fldCharType="separate"/>
            </w:r>
            <w:r>
              <w:rPr>
                <w:noProof/>
              </w:rPr>
              <w:t>02/12/2021</w:t>
            </w:r>
            <w:r>
              <w:fldChar w:fldCharType="end"/>
            </w:r>
          </w:p>
        </w:tc>
      </w:tr>
    </w:tbl>
    <w:p w14:paraId="53C83CAF" w14:textId="0FD1ADCB" w:rsidR="003835FB" w:rsidRDefault="003835FB" w:rsidP="003835FB">
      <w:pPr>
        <w:pStyle w:val="Lgende"/>
      </w:pPr>
      <w:bookmarkStart w:id="26" w:name="_Toc89420601"/>
      <w:r>
        <w:t xml:space="preserve">Tableau </w:t>
      </w:r>
      <w:r>
        <w:fldChar w:fldCharType="begin"/>
      </w:r>
      <w:r>
        <w:instrText xml:space="preserve"> SEQ Tableau \* ARABIC </w:instrText>
      </w:r>
      <w:r>
        <w:fldChar w:fldCharType="separate"/>
      </w:r>
      <w:r w:rsidR="0002091D">
        <w:rPr>
          <w:noProof/>
        </w:rPr>
        <w:t>4</w:t>
      </w:r>
      <w:r>
        <w:fldChar w:fldCharType="end"/>
      </w:r>
      <w:r>
        <w:t xml:space="preserve"> - </w:t>
      </w:r>
      <w:r w:rsidRPr="00EB2833">
        <w:t xml:space="preserve">Approbation </w:t>
      </w:r>
      <w:r>
        <w:t>du document de définition de l'architecture</w:t>
      </w:r>
      <w:bookmarkEnd w:id="26"/>
    </w:p>
    <w:p w14:paraId="1EB18974" w14:textId="77777777" w:rsidR="00822504" w:rsidRDefault="00822504">
      <w:pPr>
        <w:rPr>
          <w:rFonts w:ascii="Open Sans" w:eastAsia="Georgia" w:hAnsi="Open Sans" w:cs="Open Sans"/>
          <w:b/>
          <w:color w:val="24292E"/>
          <w:sz w:val="36"/>
          <w:szCs w:val="36"/>
        </w:rPr>
      </w:pPr>
      <w:r>
        <w:br w:type="page"/>
      </w:r>
    </w:p>
    <w:p w14:paraId="6D7A8D49" w14:textId="1155ABEE" w:rsidR="008447DF" w:rsidRDefault="00870854" w:rsidP="00A7234A">
      <w:pPr>
        <w:pStyle w:val="Titre1"/>
      </w:pPr>
      <w:bookmarkStart w:id="27" w:name="_Toc89416711"/>
      <w:r>
        <w:lastRenderedPageBreak/>
        <w:t>TABLES DES RÉFÉRENCES</w:t>
      </w:r>
      <w:bookmarkEnd w:id="27"/>
    </w:p>
    <w:p w14:paraId="118B13FF" w14:textId="77777777" w:rsidR="008447DF" w:rsidRDefault="008447DF" w:rsidP="008447DF">
      <w:pPr>
        <w:pStyle w:val="Titre2"/>
      </w:pPr>
      <w:bookmarkStart w:id="28" w:name="_Toc78113519"/>
      <w:bookmarkStart w:id="29" w:name="_Toc78113743"/>
      <w:bookmarkStart w:id="30" w:name="_Toc89416712"/>
      <w:bookmarkEnd w:id="23"/>
      <w:r>
        <w:t>Figures</w:t>
      </w:r>
      <w:bookmarkEnd w:id="28"/>
      <w:bookmarkEnd w:id="29"/>
      <w:bookmarkEnd w:id="30"/>
    </w:p>
    <w:p w14:paraId="1F8AD576" w14:textId="037F3E9B" w:rsidR="008447DF" w:rsidRDefault="001738B9" w:rsidP="008447DF">
      <w:r>
        <w:fldChar w:fldCharType="begin"/>
      </w:r>
      <w:r>
        <w:instrText xml:space="preserve"> TOC \h \z \c "Figure" </w:instrText>
      </w:r>
      <w:r>
        <w:fldChar w:fldCharType="separate"/>
      </w:r>
      <w:r w:rsidR="0029315A">
        <w:rPr>
          <w:b/>
          <w:bCs/>
          <w:noProof/>
        </w:rPr>
        <w:t>Aucune entrée de table d'illustration n'a été trouvée.</w:t>
      </w:r>
      <w:r>
        <w:fldChar w:fldCharType="end"/>
      </w:r>
    </w:p>
    <w:p w14:paraId="2C2BCFB5" w14:textId="77777777" w:rsidR="008447DF" w:rsidRDefault="008447DF" w:rsidP="008447DF">
      <w:pPr>
        <w:pStyle w:val="Titre2"/>
      </w:pPr>
      <w:bookmarkStart w:id="31" w:name="_Toc78113520"/>
      <w:bookmarkStart w:id="32" w:name="_Toc78113744"/>
      <w:bookmarkStart w:id="33" w:name="_Toc89416713"/>
      <w:r>
        <w:t>Tableaux</w:t>
      </w:r>
      <w:bookmarkEnd w:id="31"/>
      <w:bookmarkEnd w:id="32"/>
      <w:bookmarkEnd w:id="33"/>
    </w:p>
    <w:p w14:paraId="66DB65EE" w14:textId="1CF02C13" w:rsidR="00C5603A" w:rsidRDefault="000B59B0">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9420598" w:history="1">
        <w:r w:rsidR="00C5603A" w:rsidRPr="00CD3938">
          <w:rPr>
            <w:rStyle w:val="Lienhypertexte"/>
            <w:noProof/>
          </w:rPr>
          <w:t>Tableau 1 - Historique des révisions</w:t>
        </w:r>
        <w:r w:rsidR="00C5603A">
          <w:rPr>
            <w:noProof/>
            <w:webHidden/>
          </w:rPr>
          <w:tab/>
        </w:r>
        <w:r w:rsidR="00C5603A">
          <w:rPr>
            <w:noProof/>
            <w:webHidden/>
          </w:rPr>
          <w:fldChar w:fldCharType="begin"/>
        </w:r>
        <w:r w:rsidR="00C5603A">
          <w:rPr>
            <w:noProof/>
            <w:webHidden/>
          </w:rPr>
          <w:instrText xml:space="preserve"> PAGEREF _Toc89420598 \h </w:instrText>
        </w:r>
        <w:r w:rsidR="00C5603A">
          <w:rPr>
            <w:noProof/>
            <w:webHidden/>
          </w:rPr>
        </w:r>
        <w:r w:rsidR="00C5603A">
          <w:rPr>
            <w:noProof/>
            <w:webHidden/>
          </w:rPr>
          <w:fldChar w:fldCharType="separate"/>
        </w:r>
        <w:r w:rsidR="00C5603A">
          <w:rPr>
            <w:noProof/>
            <w:webHidden/>
          </w:rPr>
          <w:t>2</w:t>
        </w:r>
        <w:r w:rsidR="00C5603A">
          <w:rPr>
            <w:noProof/>
            <w:webHidden/>
          </w:rPr>
          <w:fldChar w:fldCharType="end"/>
        </w:r>
      </w:hyperlink>
    </w:p>
    <w:p w14:paraId="09E23CDF" w14:textId="793D065F" w:rsidR="00C5603A" w:rsidRDefault="00C5603A">
      <w:pPr>
        <w:pStyle w:val="Tabledesillustrations"/>
        <w:tabs>
          <w:tab w:val="right" w:leader="dot" w:pos="9350"/>
        </w:tabs>
        <w:rPr>
          <w:rFonts w:eastAsiaTheme="minorEastAsia"/>
          <w:noProof/>
        </w:rPr>
      </w:pPr>
      <w:hyperlink w:anchor="_Toc89420599" w:history="1">
        <w:r w:rsidRPr="00CD3938">
          <w:rPr>
            <w:rStyle w:val="Lienhypertexte"/>
            <w:noProof/>
          </w:rPr>
          <w:t>Tableau 2 - Catalogue des objectifs du chantier d’architecture</w:t>
        </w:r>
        <w:r>
          <w:rPr>
            <w:noProof/>
            <w:webHidden/>
          </w:rPr>
          <w:tab/>
        </w:r>
        <w:r>
          <w:rPr>
            <w:noProof/>
            <w:webHidden/>
          </w:rPr>
          <w:fldChar w:fldCharType="begin"/>
        </w:r>
        <w:r>
          <w:rPr>
            <w:noProof/>
            <w:webHidden/>
          </w:rPr>
          <w:instrText xml:space="preserve"> PAGEREF _Toc89420599 \h </w:instrText>
        </w:r>
        <w:r>
          <w:rPr>
            <w:noProof/>
            <w:webHidden/>
          </w:rPr>
        </w:r>
        <w:r>
          <w:rPr>
            <w:noProof/>
            <w:webHidden/>
          </w:rPr>
          <w:fldChar w:fldCharType="separate"/>
        </w:r>
        <w:r>
          <w:rPr>
            <w:noProof/>
            <w:webHidden/>
          </w:rPr>
          <w:t>6</w:t>
        </w:r>
        <w:r>
          <w:rPr>
            <w:noProof/>
            <w:webHidden/>
          </w:rPr>
          <w:fldChar w:fldCharType="end"/>
        </w:r>
      </w:hyperlink>
    </w:p>
    <w:p w14:paraId="4745EF95" w14:textId="3E4C3340" w:rsidR="00C5603A" w:rsidRDefault="00C5603A">
      <w:pPr>
        <w:pStyle w:val="Tabledesillustrations"/>
        <w:tabs>
          <w:tab w:val="right" w:leader="dot" w:pos="9350"/>
        </w:tabs>
        <w:rPr>
          <w:rFonts w:eastAsiaTheme="minorEastAsia"/>
          <w:noProof/>
        </w:rPr>
      </w:pPr>
      <w:hyperlink w:anchor="_Toc89420600" w:history="1">
        <w:r w:rsidRPr="00CD3938">
          <w:rPr>
            <w:rStyle w:val="Lienhypertexte"/>
            <w:noProof/>
          </w:rPr>
          <w:t>Tableau 3 - Catalogue des contraintes du chantier d’architecture</w:t>
        </w:r>
        <w:r>
          <w:rPr>
            <w:noProof/>
            <w:webHidden/>
          </w:rPr>
          <w:tab/>
        </w:r>
        <w:r>
          <w:rPr>
            <w:noProof/>
            <w:webHidden/>
          </w:rPr>
          <w:fldChar w:fldCharType="begin"/>
        </w:r>
        <w:r>
          <w:rPr>
            <w:noProof/>
            <w:webHidden/>
          </w:rPr>
          <w:instrText xml:space="preserve"> PAGEREF _Toc89420600 \h </w:instrText>
        </w:r>
        <w:r>
          <w:rPr>
            <w:noProof/>
            <w:webHidden/>
          </w:rPr>
        </w:r>
        <w:r>
          <w:rPr>
            <w:noProof/>
            <w:webHidden/>
          </w:rPr>
          <w:fldChar w:fldCharType="separate"/>
        </w:r>
        <w:r>
          <w:rPr>
            <w:noProof/>
            <w:webHidden/>
          </w:rPr>
          <w:t>6</w:t>
        </w:r>
        <w:r>
          <w:rPr>
            <w:noProof/>
            <w:webHidden/>
          </w:rPr>
          <w:fldChar w:fldCharType="end"/>
        </w:r>
      </w:hyperlink>
    </w:p>
    <w:p w14:paraId="61050649" w14:textId="056BE99D" w:rsidR="00C5603A" w:rsidRDefault="00C5603A">
      <w:pPr>
        <w:pStyle w:val="Tabledesillustrations"/>
        <w:tabs>
          <w:tab w:val="right" w:leader="dot" w:pos="9350"/>
        </w:tabs>
        <w:rPr>
          <w:rFonts w:eastAsiaTheme="minorEastAsia"/>
          <w:noProof/>
        </w:rPr>
      </w:pPr>
      <w:hyperlink w:anchor="_Toc89420601" w:history="1">
        <w:r w:rsidRPr="00CD3938">
          <w:rPr>
            <w:rStyle w:val="Lienhypertexte"/>
            <w:noProof/>
          </w:rPr>
          <w:t>Tableau 4 - Approbation du document de définition de l'architecture</w:t>
        </w:r>
        <w:r>
          <w:rPr>
            <w:noProof/>
            <w:webHidden/>
          </w:rPr>
          <w:tab/>
        </w:r>
        <w:r>
          <w:rPr>
            <w:noProof/>
            <w:webHidden/>
          </w:rPr>
          <w:fldChar w:fldCharType="begin"/>
        </w:r>
        <w:r>
          <w:rPr>
            <w:noProof/>
            <w:webHidden/>
          </w:rPr>
          <w:instrText xml:space="preserve"> PAGEREF _Toc89420601 \h </w:instrText>
        </w:r>
        <w:r>
          <w:rPr>
            <w:noProof/>
            <w:webHidden/>
          </w:rPr>
        </w:r>
        <w:r>
          <w:rPr>
            <w:noProof/>
            <w:webHidden/>
          </w:rPr>
          <w:fldChar w:fldCharType="separate"/>
        </w:r>
        <w:r>
          <w:rPr>
            <w:noProof/>
            <w:webHidden/>
          </w:rPr>
          <w:t>12</w:t>
        </w:r>
        <w:r>
          <w:rPr>
            <w:noProof/>
            <w:webHidden/>
          </w:rPr>
          <w:fldChar w:fldCharType="end"/>
        </w:r>
      </w:hyperlink>
    </w:p>
    <w:p w14:paraId="27CC234E" w14:textId="18CF1296" w:rsidR="008447DF" w:rsidRPr="00D32DDD" w:rsidRDefault="000B59B0" w:rsidP="008447DF">
      <w:r>
        <w:rPr>
          <w:b/>
          <w:bCs/>
          <w:noProof/>
        </w:rPr>
        <w:fldChar w:fldCharType="end"/>
      </w:r>
    </w:p>
    <w:p w14:paraId="7589A6BF" w14:textId="77777777" w:rsidR="000B1EF6" w:rsidRPr="008447DF" w:rsidRDefault="000B1EF6" w:rsidP="000B1EF6"/>
    <w:sectPr w:rsidR="000B1EF6" w:rsidRPr="008447DF" w:rsidSect="00734EF1">
      <w:headerReference w:type="default" r:id="rId12"/>
      <w:footerReference w:type="default" r:id="rId13"/>
      <w:footerReference w:type="first" r:id="rId1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83705" w14:textId="77777777" w:rsidR="003D4E97" w:rsidRDefault="003D4E97">
      <w:pPr>
        <w:spacing w:after="0" w:line="240" w:lineRule="auto"/>
      </w:pPr>
      <w:r>
        <w:separator/>
      </w:r>
    </w:p>
  </w:endnote>
  <w:endnote w:type="continuationSeparator" w:id="0">
    <w:p w14:paraId="6A6C5F19" w14:textId="77777777" w:rsidR="003D4E97" w:rsidRDefault="003D4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756B94AC" w:rsidR="00970CF2" w:rsidRDefault="00647999">
    <w:pPr>
      <w:pBdr>
        <w:top w:val="nil"/>
        <w:left w:val="nil"/>
        <w:bottom w:val="nil"/>
        <w:right w:val="nil"/>
        <w:between w:val="nil"/>
      </w:pBdr>
      <w:tabs>
        <w:tab w:val="center" w:pos="4680"/>
        <w:tab w:val="right" w:pos="9360"/>
      </w:tabs>
      <w:spacing w:after="0" w:line="240" w:lineRule="auto"/>
      <w:rPr>
        <w:rFonts w:ascii="Calibri" w:hAnsi="Calibri" w:cs="Calibri"/>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Pr>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CA7F08" w:rsidRPr="00CA7F08">
      <w:rPr>
        <w:rFonts w:ascii="Calibri" w:hAnsi="Calibri" w:cs="Calibri"/>
        <w:b/>
        <w:bCs/>
        <w:color w:val="000000"/>
        <w:sz w:val="20"/>
        <w:szCs w:val="20"/>
      </w:rPr>
      <w:t>Document de Définition d’Architecture</w:t>
    </w:r>
    <w:r w:rsidR="00CA7F08">
      <w:rPr>
        <w:rFonts w:ascii="Calibri" w:hAnsi="Calibri" w:cs="Calibri"/>
        <w:b/>
        <w:color w:val="000000"/>
        <w:sz w:val="20"/>
        <w:szCs w:val="20"/>
      </w:rPr>
      <w:t xml:space="preserve"> </w:t>
    </w:r>
    <w:r w:rsidR="00D56AA0">
      <w:rPr>
        <w:rFonts w:ascii="Calibri" w:hAnsi="Calibri" w:cs="Calibri"/>
        <w:b/>
        <w:color w:val="000000"/>
        <w:sz w:val="20"/>
        <w:szCs w:val="20"/>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90597" w14:textId="77777777" w:rsidR="003D4E97" w:rsidRDefault="003D4E97">
      <w:pPr>
        <w:spacing w:after="0" w:line="240" w:lineRule="auto"/>
      </w:pPr>
      <w:r>
        <w:separator/>
      </w:r>
    </w:p>
  </w:footnote>
  <w:footnote w:type="continuationSeparator" w:id="0">
    <w:p w14:paraId="790D3FDD" w14:textId="77777777" w:rsidR="003D4E97" w:rsidRDefault="003D4E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4A5C" w14:textId="4912900E" w:rsidR="00A372E5" w:rsidRDefault="003D4E97">
    <w:pPr>
      <w:pStyle w:val="En-tte"/>
    </w:pPr>
    <w:r>
      <w:fldChar w:fldCharType="begin"/>
    </w:r>
    <w:r>
      <w:instrText xml:space="preserve"> STYLEREF  "Titre 1"  \* MERGEFORMAT </w:instrText>
    </w:r>
    <w:r w:rsidR="00822504">
      <w:fldChar w:fldCharType="separate"/>
    </w:r>
    <w:r w:rsidR="00C5603A">
      <w:rPr>
        <w:noProof/>
      </w:rPr>
      <w:t>TABLES DES RÉFÉRENCES</w:t>
    </w:r>
    <w:r>
      <w:rPr>
        <w:noProof/>
      </w:rPr>
      <w:fldChar w:fldCharType="end"/>
    </w:r>
    <w:r w:rsidR="00A372E5">
      <w:rPr>
        <w:noProof/>
      </w:rPr>
      <w:tab/>
    </w:r>
    <w:r w:rsidR="00A372E5">
      <w:rPr>
        <w:noProof/>
      </w:rPr>
      <w:tab/>
    </w:r>
    <w:r w:rsidR="00815B6A">
      <w:t>09</w:t>
    </w:r>
    <w:r w:rsidR="00A372E5">
      <w:t>/</w:t>
    </w:r>
    <w:r w:rsidR="00815B6A">
      <w:t>09</w:t>
    </w:r>
    <w:r w:rsidR="00A372E5">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1617F7"/>
    <w:multiLevelType w:val="hybridMultilevel"/>
    <w:tmpl w:val="2868839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D33DEB"/>
    <w:multiLevelType w:val="hybridMultilevel"/>
    <w:tmpl w:val="3E6C22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55D78AD"/>
    <w:multiLevelType w:val="multilevel"/>
    <w:tmpl w:val="CB40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0D269EC"/>
    <w:multiLevelType w:val="hybridMultilevel"/>
    <w:tmpl w:val="A0CC50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ED22DF"/>
    <w:multiLevelType w:val="multilevel"/>
    <w:tmpl w:val="D950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4CA0A7D"/>
    <w:multiLevelType w:val="hybridMultilevel"/>
    <w:tmpl w:val="F356ACDC"/>
    <w:lvl w:ilvl="0" w:tplc="087CFD6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833DE8"/>
    <w:multiLevelType w:val="hybridMultilevel"/>
    <w:tmpl w:val="8196F63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22"/>
  </w:num>
  <w:num w:numId="3">
    <w:abstractNumId w:val="23"/>
  </w:num>
  <w:num w:numId="4">
    <w:abstractNumId w:val="0"/>
  </w:num>
  <w:num w:numId="5">
    <w:abstractNumId w:val="8"/>
  </w:num>
  <w:num w:numId="6">
    <w:abstractNumId w:val="31"/>
  </w:num>
  <w:num w:numId="7">
    <w:abstractNumId w:val="12"/>
  </w:num>
  <w:num w:numId="8">
    <w:abstractNumId w:val="18"/>
  </w:num>
  <w:num w:numId="9">
    <w:abstractNumId w:val="9"/>
  </w:num>
  <w:num w:numId="10">
    <w:abstractNumId w:val="27"/>
  </w:num>
  <w:num w:numId="11">
    <w:abstractNumId w:val="17"/>
  </w:num>
  <w:num w:numId="12">
    <w:abstractNumId w:val="21"/>
  </w:num>
  <w:num w:numId="13">
    <w:abstractNumId w:val="30"/>
  </w:num>
  <w:num w:numId="14">
    <w:abstractNumId w:val="36"/>
  </w:num>
  <w:num w:numId="15">
    <w:abstractNumId w:val="35"/>
  </w:num>
  <w:num w:numId="16">
    <w:abstractNumId w:val="10"/>
  </w:num>
  <w:num w:numId="17">
    <w:abstractNumId w:val="3"/>
  </w:num>
  <w:num w:numId="18">
    <w:abstractNumId w:val="25"/>
  </w:num>
  <w:num w:numId="19">
    <w:abstractNumId w:val="20"/>
  </w:num>
  <w:num w:numId="20">
    <w:abstractNumId w:val="13"/>
  </w:num>
  <w:num w:numId="21">
    <w:abstractNumId w:val="1"/>
  </w:num>
  <w:num w:numId="22">
    <w:abstractNumId w:val="4"/>
  </w:num>
  <w:num w:numId="23">
    <w:abstractNumId w:val="7"/>
  </w:num>
  <w:num w:numId="24">
    <w:abstractNumId w:val="33"/>
  </w:num>
  <w:num w:numId="25">
    <w:abstractNumId w:val="16"/>
  </w:num>
  <w:num w:numId="26">
    <w:abstractNumId w:val="34"/>
  </w:num>
  <w:num w:numId="27">
    <w:abstractNumId w:val="11"/>
  </w:num>
  <w:num w:numId="28">
    <w:abstractNumId w:val="29"/>
  </w:num>
  <w:num w:numId="29">
    <w:abstractNumId w:val="6"/>
  </w:num>
  <w:num w:numId="30">
    <w:abstractNumId w:val="19"/>
  </w:num>
  <w:num w:numId="31">
    <w:abstractNumId w:val="14"/>
  </w:num>
  <w:num w:numId="32">
    <w:abstractNumId w:val="2"/>
  </w:num>
  <w:num w:numId="33">
    <w:abstractNumId w:val="26"/>
  </w:num>
  <w:num w:numId="34">
    <w:abstractNumId w:val="24"/>
  </w:num>
  <w:num w:numId="35">
    <w:abstractNumId w:val="15"/>
  </w:num>
  <w:num w:numId="36">
    <w:abstractNumId w:val="3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9D5"/>
    <w:rsid w:val="00002D02"/>
    <w:rsid w:val="00003067"/>
    <w:rsid w:val="00004494"/>
    <w:rsid w:val="0000649A"/>
    <w:rsid w:val="00007E63"/>
    <w:rsid w:val="0001006C"/>
    <w:rsid w:val="0001086D"/>
    <w:rsid w:val="00010F71"/>
    <w:rsid w:val="00014FA9"/>
    <w:rsid w:val="0002091D"/>
    <w:rsid w:val="00020DB6"/>
    <w:rsid w:val="00022750"/>
    <w:rsid w:val="00022B4F"/>
    <w:rsid w:val="00027872"/>
    <w:rsid w:val="00030342"/>
    <w:rsid w:val="00030EF1"/>
    <w:rsid w:val="000311F2"/>
    <w:rsid w:val="00031782"/>
    <w:rsid w:val="00031B5C"/>
    <w:rsid w:val="00033A2D"/>
    <w:rsid w:val="00033B3F"/>
    <w:rsid w:val="00034E05"/>
    <w:rsid w:val="00035100"/>
    <w:rsid w:val="000360BB"/>
    <w:rsid w:val="00037F5C"/>
    <w:rsid w:val="00040217"/>
    <w:rsid w:val="000406BC"/>
    <w:rsid w:val="0004071A"/>
    <w:rsid w:val="00041C6D"/>
    <w:rsid w:val="00042191"/>
    <w:rsid w:val="00043485"/>
    <w:rsid w:val="00043B81"/>
    <w:rsid w:val="000440BB"/>
    <w:rsid w:val="000554E0"/>
    <w:rsid w:val="00062879"/>
    <w:rsid w:val="00063364"/>
    <w:rsid w:val="0006368F"/>
    <w:rsid w:val="00063D20"/>
    <w:rsid w:val="0006418D"/>
    <w:rsid w:val="00065298"/>
    <w:rsid w:val="00065414"/>
    <w:rsid w:val="00065581"/>
    <w:rsid w:val="00066565"/>
    <w:rsid w:val="00074329"/>
    <w:rsid w:val="000746C7"/>
    <w:rsid w:val="00074882"/>
    <w:rsid w:val="0007728F"/>
    <w:rsid w:val="0007750B"/>
    <w:rsid w:val="00077D80"/>
    <w:rsid w:val="00080D94"/>
    <w:rsid w:val="00080F99"/>
    <w:rsid w:val="00082447"/>
    <w:rsid w:val="00083DD0"/>
    <w:rsid w:val="000851DF"/>
    <w:rsid w:val="000866EC"/>
    <w:rsid w:val="00091EA6"/>
    <w:rsid w:val="00091FAE"/>
    <w:rsid w:val="000938E2"/>
    <w:rsid w:val="00094D40"/>
    <w:rsid w:val="0009754E"/>
    <w:rsid w:val="00097998"/>
    <w:rsid w:val="000A2821"/>
    <w:rsid w:val="000A2DB7"/>
    <w:rsid w:val="000A5277"/>
    <w:rsid w:val="000A60F2"/>
    <w:rsid w:val="000A6488"/>
    <w:rsid w:val="000B1EF6"/>
    <w:rsid w:val="000B2D49"/>
    <w:rsid w:val="000B2E2F"/>
    <w:rsid w:val="000B39F6"/>
    <w:rsid w:val="000B3B95"/>
    <w:rsid w:val="000B59B0"/>
    <w:rsid w:val="000B6B9C"/>
    <w:rsid w:val="000C3CF4"/>
    <w:rsid w:val="000C3D28"/>
    <w:rsid w:val="000C486F"/>
    <w:rsid w:val="000C4FB9"/>
    <w:rsid w:val="000C52B8"/>
    <w:rsid w:val="000C5E36"/>
    <w:rsid w:val="000C6585"/>
    <w:rsid w:val="000C6E0F"/>
    <w:rsid w:val="000D025C"/>
    <w:rsid w:val="000D0ED1"/>
    <w:rsid w:val="000D0FF4"/>
    <w:rsid w:val="000D1374"/>
    <w:rsid w:val="000D276C"/>
    <w:rsid w:val="000D317E"/>
    <w:rsid w:val="000D5CDA"/>
    <w:rsid w:val="000D686B"/>
    <w:rsid w:val="000D6C81"/>
    <w:rsid w:val="000D79AA"/>
    <w:rsid w:val="000E0352"/>
    <w:rsid w:val="000E20E8"/>
    <w:rsid w:val="000E2FCB"/>
    <w:rsid w:val="000E3528"/>
    <w:rsid w:val="000E4163"/>
    <w:rsid w:val="000E6B73"/>
    <w:rsid w:val="000F3C8C"/>
    <w:rsid w:val="000F77DB"/>
    <w:rsid w:val="000F7DC4"/>
    <w:rsid w:val="001017CD"/>
    <w:rsid w:val="00101C7C"/>
    <w:rsid w:val="001037DE"/>
    <w:rsid w:val="001048E5"/>
    <w:rsid w:val="001052B2"/>
    <w:rsid w:val="00105906"/>
    <w:rsid w:val="00106A1C"/>
    <w:rsid w:val="00106F6C"/>
    <w:rsid w:val="001073B9"/>
    <w:rsid w:val="001076E5"/>
    <w:rsid w:val="00107961"/>
    <w:rsid w:val="00107AC0"/>
    <w:rsid w:val="00110E51"/>
    <w:rsid w:val="00111B01"/>
    <w:rsid w:val="00112E3F"/>
    <w:rsid w:val="0011482D"/>
    <w:rsid w:val="001162DC"/>
    <w:rsid w:val="00116E8A"/>
    <w:rsid w:val="00120104"/>
    <w:rsid w:val="00121186"/>
    <w:rsid w:val="00123683"/>
    <w:rsid w:val="00125E5B"/>
    <w:rsid w:val="00126C48"/>
    <w:rsid w:val="00127891"/>
    <w:rsid w:val="00130B60"/>
    <w:rsid w:val="001318BD"/>
    <w:rsid w:val="00132236"/>
    <w:rsid w:val="0013366E"/>
    <w:rsid w:val="001346C9"/>
    <w:rsid w:val="00135745"/>
    <w:rsid w:val="0013780B"/>
    <w:rsid w:val="00137DA6"/>
    <w:rsid w:val="00141C48"/>
    <w:rsid w:val="0014384E"/>
    <w:rsid w:val="001452E9"/>
    <w:rsid w:val="001509DC"/>
    <w:rsid w:val="00150A8D"/>
    <w:rsid w:val="00150BC2"/>
    <w:rsid w:val="00155B0A"/>
    <w:rsid w:val="00161811"/>
    <w:rsid w:val="00162B0D"/>
    <w:rsid w:val="00163562"/>
    <w:rsid w:val="001648C9"/>
    <w:rsid w:val="00166B4C"/>
    <w:rsid w:val="00167EC9"/>
    <w:rsid w:val="0017034E"/>
    <w:rsid w:val="0017196E"/>
    <w:rsid w:val="00172A1D"/>
    <w:rsid w:val="001738B9"/>
    <w:rsid w:val="00173A8B"/>
    <w:rsid w:val="0017604D"/>
    <w:rsid w:val="0017609E"/>
    <w:rsid w:val="001760A0"/>
    <w:rsid w:val="00176879"/>
    <w:rsid w:val="00180C9A"/>
    <w:rsid w:val="00184D83"/>
    <w:rsid w:val="001862B8"/>
    <w:rsid w:val="00187687"/>
    <w:rsid w:val="00187904"/>
    <w:rsid w:val="00191B7F"/>
    <w:rsid w:val="00192AE1"/>
    <w:rsid w:val="00193640"/>
    <w:rsid w:val="00197527"/>
    <w:rsid w:val="001A2CBD"/>
    <w:rsid w:val="001A4FC1"/>
    <w:rsid w:val="001A5D89"/>
    <w:rsid w:val="001A6DE3"/>
    <w:rsid w:val="001A71B8"/>
    <w:rsid w:val="001A788C"/>
    <w:rsid w:val="001B0147"/>
    <w:rsid w:val="001B206A"/>
    <w:rsid w:val="001B2682"/>
    <w:rsid w:val="001B39C6"/>
    <w:rsid w:val="001B49E2"/>
    <w:rsid w:val="001B4A92"/>
    <w:rsid w:val="001B5809"/>
    <w:rsid w:val="001B77A5"/>
    <w:rsid w:val="001C0140"/>
    <w:rsid w:val="001C270D"/>
    <w:rsid w:val="001C2828"/>
    <w:rsid w:val="001C3BE4"/>
    <w:rsid w:val="001C4F5D"/>
    <w:rsid w:val="001C638C"/>
    <w:rsid w:val="001C7889"/>
    <w:rsid w:val="001D11E2"/>
    <w:rsid w:val="001D14A7"/>
    <w:rsid w:val="001D1E89"/>
    <w:rsid w:val="001D2C92"/>
    <w:rsid w:val="001D33CD"/>
    <w:rsid w:val="001D4B20"/>
    <w:rsid w:val="001D56A6"/>
    <w:rsid w:val="001E093D"/>
    <w:rsid w:val="001E53D7"/>
    <w:rsid w:val="001E6857"/>
    <w:rsid w:val="001E6BA7"/>
    <w:rsid w:val="001E76B6"/>
    <w:rsid w:val="001F03F8"/>
    <w:rsid w:val="001F34A1"/>
    <w:rsid w:val="001F4B5D"/>
    <w:rsid w:val="001F5224"/>
    <w:rsid w:val="001F59B1"/>
    <w:rsid w:val="001F65E0"/>
    <w:rsid w:val="001F6B5A"/>
    <w:rsid w:val="001F754E"/>
    <w:rsid w:val="001F7FA7"/>
    <w:rsid w:val="00201371"/>
    <w:rsid w:val="002016FB"/>
    <w:rsid w:val="00201D5F"/>
    <w:rsid w:val="00202296"/>
    <w:rsid w:val="00202748"/>
    <w:rsid w:val="00203CE7"/>
    <w:rsid w:val="00204857"/>
    <w:rsid w:val="002058E9"/>
    <w:rsid w:val="00205CF5"/>
    <w:rsid w:val="00207C52"/>
    <w:rsid w:val="00214744"/>
    <w:rsid w:val="00214B5A"/>
    <w:rsid w:val="002158F0"/>
    <w:rsid w:val="0021711E"/>
    <w:rsid w:val="002203C6"/>
    <w:rsid w:val="00220E85"/>
    <w:rsid w:val="00221A73"/>
    <w:rsid w:val="002223B7"/>
    <w:rsid w:val="002240A6"/>
    <w:rsid w:val="002260E6"/>
    <w:rsid w:val="002267D7"/>
    <w:rsid w:val="00226EC8"/>
    <w:rsid w:val="00227CA6"/>
    <w:rsid w:val="00230160"/>
    <w:rsid w:val="00231616"/>
    <w:rsid w:val="00231863"/>
    <w:rsid w:val="00232120"/>
    <w:rsid w:val="0023248E"/>
    <w:rsid w:val="0023318D"/>
    <w:rsid w:val="002362D9"/>
    <w:rsid w:val="00237A59"/>
    <w:rsid w:val="002403AC"/>
    <w:rsid w:val="00242F91"/>
    <w:rsid w:val="0024323D"/>
    <w:rsid w:val="00243E79"/>
    <w:rsid w:val="00243FE3"/>
    <w:rsid w:val="00244A27"/>
    <w:rsid w:val="0024597E"/>
    <w:rsid w:val="00246840"/>
    <w:rsid w:val="00246A38"/>
    <w:rsid w:val="002477EE"/>
    <w:rsid w:val="00250F43"/>
    <w:rsid w:val="002530FD"/>
    <w:rsid w:val="00253E27"/>
    <w:rsid w:val="00254CD6"/>
    <w:rsid w:val="002563A0"/>
    <w:rsid w:val="00257123"/>
    <w:rsid w:val="002576A3"/>
    <w:rsid w:val="002601CB"/>
    <w:rsid w:val="00266B2B"/>
    <w:rsid w:val="002674C4"/>
    <w:rsid w:val="00271A4A"/>
    <w:rsid w:val="00275008"/>
    <w:rsid w:val="0027781E"/>
    <w:rsid w:val="002778C4"/>
    <w:rsid w:val="00281103"/>
    <w:rsid w:val="00283948"/>
    <w:rsid w:val="00283AF7"/>
    <w:rsid w:val="00283B22"/>
    <w:rsid w:val="00284115"/>
    <w:rsid w:val="00284851"/>
    <w:rsid w:val="00285C60"/>
    <w:rsid w:val="00285FAF"/>
    <w:rsid w:val="00287867"/>
    <w:rsid w:val="002915C8"/>
    <w:rsid w:val="002921EE"/>
    <w:rsid w:val="0029315A"/>
    <w:rsid w:val="00293AB3"/>
    <w:rsid w:val="00293C7E"/>
    <w:rsid w:val="0029420D"/>
    <w:rsid w:val="00296CAE"/>
    <w:rsid w:val="002A2E4B"/>
    <w:rsid w:val="002A34CE"/>
    <w:rsid w:val="002A4D28"/>
    <w:rsid w:val="002A5272"/>
    <w:rsid w:val="002A699C"/>
    <w:rsid w:val="002A7E21"/>
    <w:rsid w:val="002B0AC5"/>
    <w:rsid w:val="002B15D6"/>
    <w:rsid w:val="002B1890"/>
    <w:rsid w:val="002B1956"/>
    <w:rsid w:val="002B3168"/>
    <w:rsid w:val="002B52C9"/>
    <w:rsid w:val="002B7D71"/>
    <w:rsid w:val="002C0798"/>
    <w:rsid w:val="002C15FF"/>
    <w:rsid w:val="002C1651"/>
    <w:rsid w:val="002C407A"/>
    <w:rsid w:val="002C46A9"/>
    <w:rsid w:val="002C57D1"/>
    <w:rsid w:val="002C5FE4"/>
    <w:rsid w:val="002C7131"/>
    <w:rsid w:val="002D1C2D"/>
    <w:rsid w:val="002D4225"/>
    <w:rsid w:val="002D4632"/>
    <w:rsid w:val="002D4A62"/>
    <w:rsid w:val="002D4CC4"/>
    <w:rsid w:val="002D52C1"/>
    <w:rsid w:val="002D5D85"/>
    <w:rsid w:val="002D63A5"/>
    <w:rsid w:val="002E09DC"/>
    <w:rsid w:val="002E16B3"/>
    <w:rsid w:val="002E1C64"/>
    <w:rsid w:val="002E24C9"/>
    <w:rsid w:val="002E2572"/>
    <w:rsid w:val="002E41AD"/>
    <w:rsid w:val="002E68C4"/>
    <w:rsid w:val="002E6967"/>
    <w:rsid w:val="002E743F"/>
    <w:rsid w:val="002F0AF8"/>
    <w:rsid w:val="002F1D2B"/>
    <w:rsid w:val="002F2345"/>
    <w:rsid w:val="002F62B4"/>
    <w:rsid w:val="00300F71"/>
    <w:rsid w:val="00304BF5"/>
    <w:rsid w:val="00305379"/>
    <w:rsid w:val="003109FC"/>
    <w:rsid w:val="00310F46"/>
    <w:rsid w:val="003112EF"/>
    <w:rsid w:val="00312CB1"/>
    <w:rsid w:val="00313629"/>
    <w:rsid w:val="00320944"/>
    <w:rsid w:val="00323E5B"/>
    <w:rsid w:val="00325B7A"/>
    <w:rsid w:val="00326E72"/>
    <w:rsid w:val="00326FE0"/>
    <w:rsid w:val="00326FFA"/>
    <w:rsid w:val="00331827"/>
    <w:rsid w:val="00333737"/>
    <w:rsid w:val="00334646"/>
    <w:rsid w:val="00337FB4"/>
    <w:rsid w:val="00340C75"/>
    <w:rsid w:val="00341077"/>
    <w:rsid w:val="003448BC"/>
    <w:rsid w:val="00345B82"/>
    <w:rsid w:val="00345CEC"/>
    <w:rsid w:val="00347B34"/>
    <w:rsid w:val="003504A2"/>
    <w:rsid w:val="0035494D"/>
    <w:rsid w:val="00355A9E"/>
    <w:rsid w:val="003563D9"/>
    <w:rsid w:val="003576F4"/>
    <w:rsid w:val="00362215"/>
    <w:rsid w:val="0036302B"/>
    <w:rsid w:val="003631D4"/>
    <w:rsid w:val="003635F5"/>
    <w:rsid w:val="00365B10"/>
    <w:rsid w:val="00366DB6"/>
    <w:rsid w:val="00367D1F"/>
    <w:rsid w:val="00373A8B"/>
    <w:rsid w:val="003746A1"/>
    <w:rsid w:val="0037664B"/>
    <w:rsid w:val="00376DD6"/>
    <w:rsid w:val="0038122E"/>
    <w:rsid w:val="0038142D"/>
    <w:rsid w:val="00381C2A"/>
    <w:rsid w:val="003835FB"/>
    <w:rsid w:val="003837D9"/>
    <w:rsid w:val="00385FC5"/>
    <w:rsid w:val="003876D5"/>
    <w:rsid w:val="00387DC2"/>
    <w:rsid w:val="00391649"/>
    <w:rsid w:val="00392FC7"/>
    <w:rsid w:val="00393033"/>
    <w:rsid w:val="0039348A"/>
    <w:rsid w:val="00393588"/>
    <w:rsid w:val="00393A3A"/>
    <w:rsid w:val="00394822"/>
    <w:rsid w:val="00396CD4"/>
    <w:rsid w:val="003A5955"/>
    <w:rsid w:val="003A5A58"/>
    <w:rsid w:val="003A5C4D"/>
    <w:rsid w:val="003A735F"/>
    <w:rsid w:val="003B01F6"/>
    <w:rsid w:val="003B0A2D"/>
    <w:rsid w:val="003B2912"/>
    <w:rsid w:val="003B3312"/>
    <w:rsid w:val="003B5263"/>
    <w:rsid w:val="003B59BA"/>
    <w:rsid w:val="003B6E95"/>
    <w:rsid w:val="003B7B3F"/>
    <w:rsid w:val="003C0797"/>
    <w:rsid w:val="003C44BE"/>
    <w:rsid w:val="003C5601"/>
    <w:rsid w:val="003C57B3"/>
    <w:rsid w:val="003C68C3"/>
    <w:rsid w:val="003D01BA"/>
    <w:rsid w:val="003D04A1"/>
    <w:rsid w:val="003D0968"/>
    <w:rsid w:val="003D3228"/>
    <w:rsid w:val="003D49E9"/>
    <w:rsid w:val="003D4E97"/>
    <w:rsid w:val="003D6573"/>
    <w:rsid w:val="003D6BB3"/>
    <w:rsid w:val="003D764E"/>
    <w:rsid w:val="003E03FE"/>
    <w:rsid w:val="003E04B1"/>
    <w:rsid w:val="003E0F07"/>
    <w:rsid w:val="003E2DBA"/>
    <w:rsid w:val="003E3572"/>
    <w:rsid w:val="003E6532"/>
    <w:rsid w:val="003E7E68"/>
    <w:rsid w:val="003F32EC"/>
    <w:rsid w:val="003F49E6"/>
    <w:rsid w:val="003F6359"/>
    <w:rsid w:val="003F6DA3"/>
    <w:rsid w:val="003F7BDC"/>
    <w:rsid w:val="003F7D09"/>
    <w:rsid w:val="00400B8C"/>
    <w:rsid w:val="00400E9C"/>
    <w:rsid w:val="00404EA7"/>
    <w:rsid w:val="0040525E"/>
    <w:rsid w:val="004053EA"/>
    <w:rsid w:val="004074A9"/>
    <w:rsid w:val="0040792A"/>
    <w:rsid w:val="004104B2"/>
    <w:rsid w:val="004107DA"/>
    <w:rsid w:val="004115A2"/>
    <w:rsid w:val="00411930"/>
    <w:rsid w:val="00414188"/>
    <w:rsid w:val="0041474F"/>
    <w:rsid w:val="004148C0"/>
    <w:rsid w:val="004168D5"/>
    <w:rsid w:val="00416E29"/>
    <w:rsid w:val="0042122A"/>
    <w:rsid w:val="004243E0"/>
    <w:rsid w:val="00424F6B"/>
    <w:rsid w:val="004251FD"/>
    <w:rsid w:val="0042756F"/>
    <w:rsid w:val="00431867"/>
    <w:rsid w:val="00432539"/>
    <w:rsid w:val="004364DA"/>
    <w:rsid w:val="00436A09"/>
    <w:rsid w:val="00441AD1"/>
    <w:rsid w:val="00441E83"/>
    <w:rsid w:val="0044376C"/>
    <w:rsid w:val="00446A7D"/>
    <w:rsid w:val="00446D1B"/>
    <w:rsid w:val="00447262"/>
    <w:rsid w:val="00447957"/>
    <w:rsid w:val="00451369"/>
    <w:rsid w:val="00451850"/>
    <w:rsid w:val="004518D8"/>
    <w:rsid w:val="00452615"/>
    <w:rsid w:val="0045639B"/>
    <w:rsid w:val="00457B6C"/>
    <w:rsid w:val="0046004B"/>
    <w:rsid w:val="00461799"/>
    <w:rsid w:val="004623C9"/>
    <w:rsid w:val="00462777"/>
    <w:rsid w:val="00463220"/>
    <w:rsid w:val="00464AA5"/>
    <w:rsid w:val="004657DE"/>
    <w:rsid w:val="00467000"/>
    <w:rsid w:val="004673F4"/>
    <w:rsid w:val="00470068"/>
    <w:rsid w:val="00471585"/>
    <w:rsid w:val="004743B5"/>
    <w:rsid w:val="004758E4"/>
    <w:rsid w:val="00475C92"/>
    <w:rsid w:val="00476223"/>
    <w:rsid w:val="0047624D"/>
    <w:rsid w:val="004774F5"/>
    <w:rsid w:val="00482099"/>
    <w:rsid w:val="004841C1"/>
    <w:rsid w:val="004856BF"/>
    <w:rsid w:val="00485BCC"/>
    <w:rsid w:val="004866F2"/>
    <w:rsid w:val="004919EF"/>
    <w:rsid w:val="00491BB0"/>
    <w:rsid w:val="00492492"/>
    <w:rsid w:val="0049355F"/>
    <w:rsid w:val="00497959"/>
    <w:rsid w:val="004A2841"/>
    <w:rsid w:val="004A37FD"/>
    <w:rsid w:val="004A4AC0"/>
    <w:rsid w:val="004B2925"/>
    <w:rsid w:val="004B355F"/>
    <w:rsid w:val="004B4B9A"/>
    <w:rsid w:val="004B5862"/>
    <w:rsid w:val="004B6299"/>
    <w:rsid w:val="004B729B"/>
    <w:rsid w:val="004C12CE"/>
    <w:rsid w:val="004C292A"/>
    <w:rsid w:val="004C4ECC"/>
    <w:rsid w:val="004C5F68"/>
    <w:rsid w:val="004C75A6"/>
    <w:rsid w:val="004D09A6"/>
    <w:rsid w:val="004D4909"/>
    <w:rsid w:val="004D5CE1"/>
    <w:rsid w:val="004D5CE5"/>
    <w:rsid w:val="004D6008"/>
    <w:rsid w:val="004D7419"/>
    <w:rsid w:val="004D74ED"/>
    <w:rsid w:val="004E39A0"/>
    <w:rsid w:val="004E4D69"/>
    <w:rsid w:val="004E536C"/>
    <w:rsid w:val="004E687F"/>
    <w:rsid w:val="004E7EEB"/>
    <w:rsid w:val="004F056D"/>
    <w:rsid w:val="004F084D"/>
    <w:rsid w:val="004F1245"/>
    <w:rsid w:val="004F32F1"/>
    <w:rsid w:val="004F40EB"/>
    <w:rsid w:val="004F5DE6"/>
    <w:rsid w:val="00501282"/>
    <w:rsid w:val="00501387"/>
    <w:rsid w:val="00501D12"/>
    <w:rsid w:val="005033E7"/>
    <w:rsid w:val="00504552"/>
    <w:rsid w:val="005046BE"/>
    <w:rsid w:val="00506FBF"/>
    <w:rsid w:val="0050719D"/>
    <w:rsid w:val="005076C7"/>
    <w:rsid w:val="005078AC"/>
    <w:rsid w:val="0051070D"/>
    <w:rsid w:val="00510F91"/>
    <w:rsid w:val="00511399"/>
    <w:rsid w:val="005121DC"/>
    <w:rsid w:val="005128EA"/>
    <w:rsid w:val="00514C28"/>
    <w:rsid w:val="00514C56"/>
    <w:rsid w:val="0051592E"/>
    <w:rsid w:val="00520741"/>
    <w:rsid w:val="00520C91"/>
    <w:rsid w:val="00520EC6"/>
    <w:rsid w:val="00521C4C"/>
    <w:rsid w:val="00523676"/>
    <w:rsid w:val="00524FBF"/>
    <w:rsid w:val="00525605"/>
    <w:rsid w:val="00527962"/>
    <w:rsid w:val="00532D95"/>
    <w:rsid w:val="00534381"/>
    <w:rsid w:val="005369E2"/>
    <w:rsid w:val="00541A26"/>
    <w:rsid w:val="00543664"/>
    <w:rsid w:val="005436F9"/>
    <w:rsid w:val="005461FE"/>
    <w:rsid w:val="005557CE"/>
    <w:rsid w:val="00564905"/>
    <w:rsid w:val="00566150"/>
    <w:rsid w:val="0056620A"/>
    <w:rsid w:val="005663E2"/>
    <w:rsid w:val="00566CB1"/>
    <w:rsid w:val="00566D7E"/>
    <w:rsid w:val="00567434"/>
    <w:rsid w:val="00570DA6"/>
    <w:rsid w:val="00570EB2"/>
    <w:rsid w:val="00570ED0"/>
    <w:rsid w:val="00571261"/>
    <w:rsid w:val="005718A4"/>
    <w:rsid w:val="00571DD0"/>
    <w:rsid w:val="0057221B"/>
    <w:rsid w:val="00576784"/>
    <w:rsid w:val="00576843"/>
    <w:rsid w:val="00577EB2"/>
    <w:rsid w:val="00584F75"/>
    <w:rsid w:val="0058701C"/>
    <w:rsid w:val="00587AC6"/>
    <w:rsid w:val="005906BE"/>
    <w:rsid w:val="00590A17"/>
    <w:rsid w:val="00595933"/>
    <w:rsid w:val="00595BA0"/>
    <w:rsid w:val="005A1E36"/>
    <w:rsid w:val="005A2F44"/>
    <w:rsid w:val="005A5735"/>
    <w:rsid w:val="005A65BD"/>
    <w:rsid w:val="005A6A39"/>
    <w:rsid w:val="005B04E0"/>
    <w:rsid w:val="005B6795"/>
    <w:rsid w:val="005B6D40"/>
    <w:rsid w:val="005B7864"/>
    <w:rsid w:val="005B78A2"/>
    <w:rsid w:val="005C0409"/>
    <w:rsid w:val="005C1DE9"/>
    <w:rsid w:val="005C4D17"/>
    <w:rsid w:val="005D260D"/>
    <w:rsid w:val="005D2CCD"/>
    <w:rsid w:val="005D3F14"/>
    <w:rsid w:val="005D447C"/>
    <w:rsid w:val="005D4E80"/>
    <w:rsid w:val="005D5B8B"/>
    <w:rsid w:val="005D700E"/>
    <w:rsid w:val="005D74F7"/>
    <w:rsid w:val="005D7B50"/>
    <w:rsid w:val="005E377D"/>
    <w:rsid w:val="005E46C2"/>
    <w:rsid w:val="005E4A02"/>
    <w:rsid w:val="005E5CC1"/>
    <w:rsid w:val="005E643C"/>
    <w:rsid w:val="005F10D4"/>
    <w:rsid w:val="005F19EC"/>
    <w:rsid w:val="005F257A"/>
    <w:rsid w:val="005F2EEC"/>
    <w:rsid w:val="005F323A"/>
    <w:rsid w:val="005F379E"/>
    <w:rsid w:val="005F396B"/>
    <w:rsid w:val="005F5996"/>
    <w:rsid w:val="006029C5"/>
    <w:rsid w:val="00602E62"/>
    <w:rsid w:val="0060360C"/>
    <w:rsid w:val="006046AE"/>
    <w:rsid w:val="0060641A"/>
    <w:rsid w:val="006069D2"/>
    <w:rsid w:val="006070E4"/>
    <w:rsid w:val="006107B1"/>
    <w:rsid w:val="00611F53"/>
    <w:rsid w:val="00620E27"/>
    <w:rsid w:val="00621AAB"/>
    <w:rsid w:val="00623855"/>
    <w:rsid w:val="0062556F"/>
    <w:rsid w:val="00626F6E"/>
    <w:rsid w:val="006314E2"/>
    <w:rsid w:val="00631C81"/>
    <w:rsid w:val="00632BF5"/>
    <w:rsid w:val="006346EC"/>
    <w:rsid w:val="0063507B"/>
    <w:rsid w:val="00635610"/>
    <w:rsid w:val="006356FF"/>
    <w:rsid w:val="00636231"/>
    <w:rsid w:val="00636D38"/>
    <w:rsid w:val="00637271"/>
    <w:rsid w:val="00637429"/>
    <w:rsid w:val="0063754B"/>
    <w:rsid w:val="00640194"/>
    <w:rsid w:val="00641DC6"/>
    <w:rsid w:val="00643B7E"/>
    <w:rsid w:val="00646395"/>
    <w:rsid w:val="0064757F"/>
    <w:rsid w:val="00647999"/>
    <w:rsid w:val="00647D5F"/>
    <w:rsid w:val="006512DF"/>
    <w:rsid w:val="00652AE8"/>
    <w:rsid w:val="006544C7"/>
    <w:rsid w:val="006557AE"/>
    <w:rsid w:val="006570DA"/>
    <w:rsid w:val="00661F18"/>
    <w:rsid w:val="006620EC"/>
    <w:rsid w:val="00662B7F"/>
    <w:rsid w:val="00662BA8"/>
    <w:rsid w:val="006632CA"/>
    <w:rsid w:val="00663559"/>
    <w:rsid w:val="006643FE"/>
    <w:rsid w:val="0066454B"/>
    <w:rsid w:val="00670FD0"/>
    <w:rsid w:val="006738A7"/>
    <w:rsid w:val="0067456F"/>
    <w:rsid w:val="00675FB7"/>
    <w:rsid w:val="00677445"/>
    <w:rsid w:val="00677A62"/>
    <w:rsid w:val="006805F6"/>
    <w:rsid w:val="006828AA"/>
    <w:rsid w:val="00684163"/>
    <w:rsid w:val="00684769"/>
    <w:rsid w:val="00690976"/>
    <w:rsid w:val="00694B41"/>
    <w:rsid w:val="0069606D"/>
    <w:rsid w:val="00697F7D"/>
    <w:rsid w:val="006A04A7"/>
    <w:rsid w:val="006A1FFB"/>
    <w:rsid w:val="006A2898"/>
    <w:rsid w:val="006B0A69"/>
    <w:rsid w:val="006B1EB2"/>
    <w:rsid w:val="006B224A"/>
    <w:rsid w:val="006B2D42"/>
    <w:rsid w:val="006B3FF0"/>
    <w:rsid w:val="006B47BA"/>
    <w:rsid w:val="006B4FC3"/>
    <w:rsid w:val="006B60D0"/>
    <w:rsid w:val="006B7AE1"/>
    <w:rsid w:val="006C14A1"/>
    <w:rsid w:val="006C152B"/>
    <w:rsid w:val="006C1E86"/>
    <w:rsid w:val="006C36BF"/>
    <w:rsid w:val="006C6C9E"/>
    <w:rsid w:val="006D1D3F"/>
    <w:rsid w:val="006D36B0"/>
    <w:rsid w:val="006D370C"/>
    <w:rsid w:val="006D471D"/>
    <w:rsid w:val="006D7566"/>
    <w:rsid w:val="006D7BD8"/>
    <w:rsid w:val="006D7E3B"/>
    <w:rsid w:val="006E164A"/>
    <w:rsid w:val="006E2EE8"/>
    <w:rsid w:val="006E32A8"/>
    <w:rsid w:val="006E3FD9"/>
    <w:rsid w:val="006E59A4"/>
    <w:rsid w:val="006E6C6D"/>
    <w:rsid w:val="006F0019"/>
    <w:rsid w:val="006F462B"/>
    <w:rsid w:val="006F4855"/>
    <w:rsid w:val="006F5369"/>
    <w:rsid w:val="006F5CE2"/>
    <w:rsid w:val="006F72FE"/>
    <w:rsid w:val="006F7C13"/>
    <w:rsid w:val="006F7E90"/>
    <w:rsid w:val="00700126"/>
    <w:rsid w:val="00701334"/>
    <w:rsid w:val="00703B1B"/>
    <w:rsid w:val="007041E7"/>
    <w:rsid w:val="007057B9"/>
    <w:rsid w:val="00706E68"/>
    <w:rsid w:val="007102F9"/>
    <w:rsid w:val="00710D52"/>
    <w:rsid w:val="0071153F"/>
    <w:rsid w:val="00714121"/>
    <w:rsid w:val="0071619C"/>
    <w:rsid w:val="007173E3"/>
    <w:rsid w:val="00721AA8"/>
    <w:rsid w:val="0072279A"/>
    <w:rsid w:val="00724428"/>
    <w:rsid w:val="007250DA"/>
    <w:rsid w:val="00725FA0"/>
    <w:rsid w:val="00727141"/>
    <w:rsid w:val="00730764"/>
    <w:rsid w:val="0073135E"/>
    <w:rsid w:val="007325FB"/>
    <w:rsid w:val="0073279D"/>
    <w:rsid w:val="00734EF1"/>
    <w:rsid w:val="0073716C"/>
    <w:rsid w:val="007401A0"/>
    <w:rsid w:val="00742B8B"/>
    <w:rsid w:val="00743B4C"/>
    <w:rsid w:val="00744C69"/>
    <w:rsid w:val="00744DC0"/>
    <w:rsid w:val="0074612E"/>
    <w:rsid w:val="0074694F"/>
    <w:rsid w:val="00746AC6"/>
    <w:rsid w:val="0074742E"/>
    <w:rsid w:val="00747C2B"/>
    <w:rsid w:val="007508CE"/>
    <w:rsid w:val="00751E9B"/>
    <w:rsid w:val="007529A3"/>
    <w:rsid w:val="00753A4F"/>
    <w:rsid w:val="00753D88"/>
    <w:rsid w:val="00754364"/>
    <w:rsid w:val="007569E9"/>
    <w:rsid w:val="00756F55"/>
    <w:rsid w:val="00757127"/>
    <w:rsid w:val="00757BDE"/>
    <w:rsid w:val="00757E71"/>
    <w:rsid w:val="0076086C"/>
    <w:rsid w:val="007611E2"/>
    <w:rsid w:val="00764A01"/>
    <w:rsid w:val="00764CA6"/>
    <w:rsid w:val="0076556F"/>
    <w:rsid w:val="00765722"/>
    <w:rsid w:val="00767764"/>
    <w:rsid w:val="00772E57"/>
    <w:rsid w:val="00772F8D"/>
    <w:rsid w:val="0077397D"/>
    <w:rsid w:val="00773F99"/>
    <w:rsid w:val="007764A8"/>
    <w:rsid w:val="0078180A"/>
    <w:rsid w:val="00785454"/>
    <w:rsid w:val="0078558C"/>
    <w:rsid w:val="007860E9"/>
    <w:rsid w:val="007862FB"/>
    <w:rsid w:val="00791865"/>
    <w:rsid w:val="00792058"/>
    <w:rsid w:val="007939C7"/>
    <w:rsid w:val="007942C7"/>
    <w:rsid w:val="007950B1"/>
    <w:rsid w:val="007960F3"/>
    <w:rsid w:val="0079641A"/>
    <w:rsid w:val="00797F04"/>
    <w:rsid w:val="007A03BF"/>
    <w:rsid w:val="007A33F2"/>
    <w:rsid w:val="007A64DD"/>
    <w:rsid w:val="007A6549"/>
    <w:rsid w:val="007A7D87"/>
    <w:rsid w:val="007A7EA2"/>
    <w:rsid w:val="007B0910"/>
    <w:rsid w:val="007B0B94"/>
    <w:rsid w:val="007B15B5"/>
    <w:rsid w:val="007B1937"/>
    <w:rsid w:val="007B1B0B"/>
    <w:rsid w:val="007B1FAF"/>
    <w:rsid w:val="007B260C"/>
    <w:rsid w:val="007B518B"/>
    <w:rsid w:val="007B7A69"/>
    <w:rsid w:val="007C12E9"/>
    <w:rsid w:val="007C1C12"/>
    <w:rsid w:val="007C3A3F"/>
    <w:rsid w:val="007C5A04"/>
    <w:rsid w:val="007C6AFA"/>
    <w:rsid w:val="007E0042"/>
    <w:rsid w:val="007E1400"/>
    <w:rsid w:val="007E189E"/>
    <w:rsid w:val="007E32CB"/>
    <w:rsid w:val="007E3CE0"/>
    <w:rsid w:val="007E4AEE"/>
    <w:rsid w:val="007E6A38"/>
    <w:rsid w:val="007E6B20"/>
    <w:rsid w:val="007E7C47"/>
    <w:rsid w:val="007F1647"/>
    <w:rsid w:val="007F1AB7"/>
    <w:rsid w:val="007F1C70"/>
    <w:rsid w:val="007F3370"/>
    <w:rsid w:val="007F6BC7"/>
    <w:rsid w:val="007F6E52"/>
    <w:rsid w:val="007F7A58"/>
    <w:rsid w:val="00800C2F"/>
    <w:rsid w:val="008019D6"/>
    <w:rsid w:val="0080373F"/>
    <w:rsid w:val="00804E61"/>
    <w:rsid w:val="0080644E"/>
    <w:rsid w:val="0081037B"/>
    <w:rsid w:val="00810759"/>
    <w:rsid w:val="00811F67"/>
    <w:rsid w:val="00811FD5"/>
    <w:rsid w:val="00813618"/>
    <w:rsid w:val="0081493D"/>
    <w:rsid w:val="00815B6A"/>
    <w:rsid w:val="008166A3"/>
    <w:rsid w:val="00817AD9"/>
    <w:rsid w:val="00817DD6"/>
    <w:rsid w:val="00820FE0"/>
    <w:rsid w:val="0082143E"/>
    <w:rsid w:val="00822504"/>
    <w:rsid w:val="0082279D"/>
    <w:rsid w:val="00824675"/>
    <w:rsid w:val="00830876"/>
    <w:rsid w:val="008348C5"/>
    <w:rsid w:val="00834C2D"/>
    <w:rsid w:val="0083539C"/>
    <w:rsid w:val="00835DFB"/>
    <w:rsid w:val="00835E5F"/>
    <w:rsid w:val="008379A2"/>
    <w:rsid w:val="00837E43"/>
    <w:rsid w:val="00837ED5"/>
    <w:rsid w:val="008409EF"/>
    <w:rsid w:val="008447DF"/>
    <w:rsid w:val="008448CB"/>
    <w:rsid w:val="008474FA"/>
    <w:rsid w:val="0084781F"/>
    <w:rsid w:val="0084783D"/>
    <w:rsid w:val="0084788A"/>
    <w:rsid w:val="0085018E"/>
    <w:rsid w:val="00850500"/>
    <w:rsid w:val="00850712"/>
    <w:rsid w:val="008523AE"/>
    <w:rsid w:val="00853F3A"/>
    <w:rsid w:val="008555D4"/>
    <w:rsid w:val="008606C6"/>
    <w:rsid w:val="00861BCC"/>
    <w:rsid w:val="008623D7"/>
    <w:rsid w:val="00862AC1"/>
    <w:rsid w:val="00863C62"/>
    <w:rsid w:val="00864A76"/>
    <w:rsid w:val="0086517D"/>
    <w:rsid w:val="008652EA"/>
    <w:rsid w:val="00865765"/>
    <w:rsid w:val="008659CD"/>
    <w:rsid w:val="00865D49"/>
    <w:rsid w:val="00866692"/>
    <w:rsid w:val="0086683B"/>
    <w:rsid w:val="00870159"/>
    <w:rsid w:val="008701BA"/>
    <w:rsid w:val="00870672"/>
    <w:rsid w:val="008706A7"/>
    <w:rsid w:val="00870854"/>
    <w:rsid w:val="0087174C"/>
    <w:rsid w:val="0087302A"/>
    <w:rsid w:val="00873DE6"/>
    <w:rsid w:val="008750D1"/>
    <w:rsid w:val="00875897"/>
    <w:rsid w:val="008769CE"/>
    <w:rsid w:val="00880187"/>
    <w:rsid w:val="00880560"/>
    <w:rsid w:val="00882334"/>
    <w:rsid w:val="00882996"/>
    <w:rsid w:val="00883275"/>
    <w:rsid w:val="008839E3"/>
    <w:rsid w:val="00883BF2"/>
    <w:rsid w:val="00884216"/>
    <w:rsid w:val="00884723"/>
    <w:rsid w:val="00886AFD"/>
    <w:rsid w:val="00890164"/>
    <w:rsid w:val="00890798"/>
    <w:rsid w:val="0089092A"/>
    <w:rsid w:val="008921C3"/>
    <w:rsid w:val="00892F2A"/>
    <w:rsid w:val="008955E5"/>
    <w:rsid w:val="00896278"/>
    <w:rsid w:val="00896CE5"/>
    <w:rsid w:val="00897D30"/>
    <w:rsid w:val="008A101E"/>
    <w:rsid w:val="008A10C4"/>
    <w:rsid w:val="008A1D78"/>
    <w:rsid w:val="008A26FD"/>
    <w:rsid w:val="008A404D"/>
    <w:rsid w:val="008A58F8"/>
    <w:rsid w:val="008B016A"/>
    <w:rsid w:val="008B01FF"/>
    <w:rsid w:val="008B0851"/>
    <w:rsid w:val="008B0C1D"/>
    <w:rsid w:val="008B0DDB"/>
    <w:rsid w:val="008B16F9"/>
    <w:rsid w:val="008B1BB6"/>
    <w:rsid w:val="008B3441"/>
    <w:rsid w:val="008B3664"/>
    <w:rsid w:val="008B50A8"/>
    <w:rsid w:val="008B52CA"/>
    <w:rsid w:val="008B53AB"/>
    <w:rsid w:val="008B6314"/>
    <w:rsid w:val="008B76CA"/>
    <w:rsid w:val="008B7C6B"/>
    <w:rsid w:val="008C0E8E"/>
    <w:rsid w:val="008C0F18"/>
    <w:rsid w:val="008C353F"/>
    <w:rsid w:val="008C42A1"/>
    <w:rsid w:val="008C42D7"/>
    <w:rsid w:val="008C5903"/>
    <w:rsid w:val="008C5B9C"/>
    <w:rsid w:val="008C66F6"/>
    <w:rsid w:val="008D08DF"/>
    <w:rsid w:val="008D227A"/>
    <w:rsid w:val="008D44B9"/>
    <w:rsid w:val="008D4B94"/>
    <w:rsid w:val="008D70AF"/>
    <w:rsid w:val="008D78C4"/>
    <w:rsid w:val="008E097D"/>
    <w:rsid w:val="008E0BFD"/>
    <w:rsid w:val="008E16B4"/>
    <w:rsid w:val="008E3780"/>
    <w:rsid w:val="008E3AFC"/>
    <w:rsid w:val="008E5FF3"/>
    <w:rsid w:val="008E6C45"/>
    <w:rsid w:val="008E6F87"/>
    <w:rsid w:val="008E792B"/>
    <w:rsid w:val="008F0444"/>
    <w:rsid w:val="008F167B"/>
    <w:rsid w:val="008F4E89"/>
    <w:rsid w:val="008F5D1E"/>
    <w:rsid w:val="008F7326"/>
    <w:rsid w:val="008F76C9"/>
    <w:rsid w:val="008F7CDD"/>
    <w:rsid w:val="00900E1C"/>
    <w:rsid w:val="0090353B"/>
    <w:rsid w:val="009036D6"/>
    <w:rsid w:val="009053BD"/>
    <w:rsid w:val="0090543E"/>
    <w:rsid w:val="00906B2C"/>
    <w:rsid w:val="00906E59"/>
    <w:rsid w:val="009122D3"/>
    <w:rsid w:val="00912E27"/>
    <w:rsid w:val="00914202"/>
    <w:rsid w:val="00915BBD"/>
    <w:rsid w:val="00916C67"/>
    <w:rsid w:val="00921190"/>
    <w:rsid w:val="00921EF0"/>
    <w:rsid w:val="009233E0"/>
    <w:rsid w:val="0092666E"/>
    <w:rsid w:val="00930EA2"/>
    <w:rsid w:val="009324AE"/>
    <w:rsid w:val="00934148"/>
    <w:rsid w:val="009359EA"/>
    <w:rsid w:val="00936472"/>
    <w:rsid w:val="009374BB"/>
    <w:rsid w:val="00940C37"/>
    <w:rsid w:val="00940DC8"/>
    <w:rsid w:val="009411A8"/>
    <w:rsid w:val="0094267D"/>
    <w:rsid w:val="009427F7"/>
    <w:rsid w:val="00944C25"/>
    <w:rsid w:val="00947A5C"/>
    <w:rsid w:val="0095090B"/>
    <w:rsid w:val="009518AE"/>
    <w:rsid w:val="00951985"/>
    <w:rsid w:val="00951C56"/>
    <w:rsid w:val="0095464F"/>
    <w:rsid w:val="00955744"/>
    <w:rsid w:val="00961D7B"/>
    <w:rsid w:val="00963DFC"/>
    <w:rsid w:val="00965D23"/>
    <w:rsid w:val="00966F7D"/>
    <w:rsid w:val="00970C99"/>
    <w:rsid w:val="00970CF2"/>
    <w:rsid w:val="009710B6"/>
    <w:rsid w:val="00973675"/>
    <w:rsid w:val="00974751"/>
    <w:rsid w:val="00974E52"/>
    <w:rsid w:val="00975CC1"/>
    <w:rsid w:val="00981161"/>
    <w:rsid w:val="00982181"/>
    <w:rsid w:val="0098266B"/>
    <w:rsid w:val="00983FE4"/>
    <w:rsid w:val="0098547A"/>
    <w:rsid w:val="00985E31"/>
    <w:rsid w:val="00986162"/>
    <w:rsid w:val="00990704"/>
    <w:rsid w:val="00990CB6"/>
    <w:rsid w:val="009910F6"/>
    <w:rsid w:val="00991C5C"/>
    <w:rsid w:val="00993456"/>
    <w:rsid w:val="00994E7F"/>
    <w:rsid w:val="00994F90"/>
    <w:rsid w:val="009A55E1"/>
    <w:rsid w:val="009A5B9A"/>
    <w:rsid w:val="009A7A38"/>
    <w:rsid w:val="009B0734"/>
    <w:rsid w:val="009B2F59"/>
    <w:rsid w:val="009B3006"/>
    <w:rsid w:val="009B703C"/>
    <w:rsid w:val="009B7D6E"/>
    <w:rsid w:val="009B7F61"/>
    <w:rsid w:val="009C00BB"/>
    <w:rsid w:val="009C0F57"/>
    <w:rsid w:val="009C2328"/>
    <w:rsid w:val="009C257A"/>
    <w:rsid w:val="009C2A9B"/>
    <w:rsid w:val="009C4F7E"/>
    <w:rsid w:val="009D17A5"/>
    <w:rsid w:val="009D1F31"/>
    <w:rsid w:val="009D4C5D"/>
    <w:rsid w:val="009D5EA6"/>
    <w:rsid w:val="009E00E7"/>
    <w:rsid w:val="009E1A2E"/>
    <w:rsid w:val="009E2890"/>
    <w:rsid w:val="009E3A82"/>
    <w:rsid w:val="009E3FAC"/>
    <w:rsid w:val="009E7DB1"/>
    <w:rsid w:val="009F0FF0"/>
    <w:rsid w:val="009F1311"/>
    <w:rsid w:val="009F3092"/>
    <w:rsid w:val="009F414A"/>
    <w:rsid w:val="009F4B5E"/>
    <w:rsid w:val="009F5D3C"/>
    <w:rsid w:val="009F7A5B"/>
    <w:rsid w:val="009F7EB5"/>
    <w:rsid w:val="00A0178D"/>
    <w:rsid w:val="00A01C9B"/>
    <w:rsid w:val="00A026A7"/>
    <w:rsid w:val="00A02CBD"/>
    <w:rsid w:val="00A121C7"/>
    <w:rsid w:val="00A14632"/>
    <w:rsid w:val="00A219B2"/>
    <w:rsid w:val="00A21FAB"/>
    <w:rsid w:val="00A233D6"/>
    <w:rsid w:val="00A248C6"/>
    <w:rsid w:val="00A255B7"/>
    <w:rsid w:val="00A25626"/>
    <w:rsid w:val="00A27163"/>
    <w:rsid w:val="00A2755C"/>
    <w:rsid w:val="00A3099E"/>
    <w:rsid w:val="00A31640"/>
    <w:rsid w:val="00A32794"/>
    <w:rsid w:val="00A338A1"/>
    <w:rsid w:val="00A33C81"/>
    <w:rsid w:val="00A35608"/>
    <w:rsid w:val="00A35750"/>
    <w:rsid w:val="00A35C21"/>
    <w:rsid w:val="00A364F5"/>
    <w:rsid w:val="00A3662A"/>
    <w:rsid w:val="00A372E5"/>
    <w:rsid w:val="00A40775"/>
    <w:rsid w:val="00A4141F"/>
    <w:rsid w:val="00A42B5D"/>
    <w:rsid w:val="00A43213"/>
    <w:rsid w:val="00A43D4F"/>
    <w:rsid w:val="00A455C2"/>
    <w:rsid w:val="00A45A64"/>
    <w:rsid w:val="00A45F07"/>
    <w:rsid w:val="00A46339"/>
    <w:rsid w:val="00A46BC5"/>
    <w:rsid w:val="00A476F3"/>
    <w:rsid w:val="00A510CA"/>
    <w:rsid w:val="00A535AE"/>
    <w:rsid w:val="00A54107"/>
    <w:rsid w:val="00A54741"/>
    <w:rsid w:val="00A55929"/>
    <w:rsid w:val="00A61689"/>
    <w:rsid w:val="00A65414"/>
    <w:rsid w:val="00A70708"/>
    <w:rsid w:val="00A70B2D"/>
    <w:rsid w:val="00A70EA4"/>
    <w:rsid w:val="00A7234A"/>
    <w:rsid w:val="00A724BC"/>
    <w:rsid w:val="00A72906"/>
    <w:rsid w:val="00A73E23"/>
    <w:rsid w:val="00A7573C"/>
    <w:rsid w:val="00A76D30"/>
    <w:rsid w:val="00A77E31"/>
    <w:rsid w:val="00A77FE9"/>
    <w:rsid w:val="00A81681"/>
    <w:rsid w:val="00A8263D"/>
    <w:rsid w:val="00A84FF9"/>
    <w:rsid w:val="00A85304"/>
    <w:rsid w:val="00A85DBF"/>
    <w:rsid w:val="00A900F9"/>
    <w:rsid w:val="00A912A4"/>
    <w:rsid w:val="00A92116"/>
    <w:rsid w:val="00A92483"/>
    <w:rsid w:val="00A924BA"/>
    <w:rsid w:val="00A93B26"/>
    <w:rsid w:val="00A97973"/>
    <w:rsid w:val="00AA34A2"/>
    <w:rsid w:val="00AA55CB"/>
    <w:rsid w:val="00AA5EC8"/>
    <w:rsid w:val="00AA781E"/>
    <w:rsid w:val="00AB00DA"/>
    <w:rsid w:val="00AB328C"/>
    <w:rsid w:val="00AB5026"/>
    <w:rsid w:val="00AB6F73"/>
    <w:rsid w:val="00AB72FA"/>
    <w:rsid w:val="00AC011A"/>
    <w:rsid w:val="00AC1608"/>
    <w:rsid w:val="00AC309A"/>
    <w:rsid w:val="00AC3883"/>
    <w:rsid w:val="00AC40DC"/>
    <w:rsid w:val="00AC4EFC"/>
    <w:rsid w:val="00AD01DA"/>
    <w:rsid w:val="00AD106C"/>
    <w:rsid w:val="00AD16F7"/>
    <w:rsid w:val="00AD1932"/>
    <w:rsid w:val="00AD2B83"/>
    <w:rsid w:val="00AD2C6B"/>
    <w:rsid w:val="00AD3AEF"/>
    <w:rsid w:val="00AD449C"/>
    <w:rsid w:val="00AD56AC"/>
    <w:rsid w:val="00AD74E1"/>
    <w:rsid w:val="00AE368B"/>
    <w:rsid w:val="00AE470D"/>
    <w:rsid w:val="00AE5A0D"/>
    <w:rsid w:val="00AE5C09"/>
    <w:rsid w:val="00AE5FC1"/>
    <w:rsid w:val="00AF02E2"/>
    <w:rsid w:val="00AF0570"/>
    <w:rsid w:val="00AF2CD1"/>
    <w:rsid w:val="00AF40AC"/>
    <w:rsid w:val="00AF50EC"/>
    <w:rsid w:val="00AF61DA"/>
    <w:rsid w:val="00AF6BC7"/>
    <w:rsid w:val="00B00000"/>
    <w:rsid w:val="00B019D3"/>
    <w:rsid w:val="00B01D65"/>
    <w:rsid w:val="00B03D7C"/>
    <w:rsid w:val="00B03F74"/>
    <w:rsid w:val="00B03F83"/>
    <w:rsid w:val="00B04006"/>
    <w:rsid w:val="00B04035"/>
    <w:rsid w:val="00B0576F"/>
    <w:rsid w:val="00B064A1"/>
    <w:rsid w:val="00B10C19"/>
    <w:rsid w:val="00B11052"/>
    <w:rsid w:val="00B11B38"/>
    <w:rsid w:val="00B11F56"/>
    <w:rsid w:val="00B20C82"/>
    <w:rsid w:val="00B20F09"/>
    <w:rsid w:val="00B2272A"/>
    <w:rsid w:val="00B25976"/>
    <w:rsid w:val="00B3016A"/>
    <w:rsid w:val="00B306B6"/>
    <w:rsid w:val="00B327D8"/>
    <w:rsid w:val="00B32B67"/>
    <w:rsid w:val="00B32D9B"/>
    <w:rsid w:val="00B36CB2"/>
    <w:rsid w:val="00B408CB"/>
    <w:rsid w:val="00B40FBE"/>
    <w:rsid w:val="00B42048"/>
    <w:rsid w:val="00B436F7"/>
    <w:rsid w:val="00B440D1"/>
    <w:rsid w:val="00B45245"/>
    <w:rsid w:val="00B457C7"/>
    <w:rsid w:val="00B464B3"/>
    <w:rsid w:val="00B47AA5"/>
    <w:rsid w:val="00B53328"/>
    <w:rsid w:val="00B533E8"/>
    <w:rsid w:val="00B54411"/>
    <w:rsid w:val="00B5473F"/>
    <w:rsid w:val="00B5565D"/>
    <w:rsid w:val="00B56B49"/>
    <w:rsid w:val="00B56CA2"/>
    <w:rsid w:val="00B579F4"/>
    <w:rsid w:val="00B57CBD"/>
    <w:rsid w:val="00B627C0"/>
    <w:rsid w:val="00B64B0A"/>
    <w:rsid w:val="00B651CE"/>
    <w:rsid w:val="00B65B08"/>
    <w:rsid w:val="00B65FF1"/>
    <w:rsid w:val="00B6799C"/>
    <w:rsid w:val="00B71A61"/>
    <w:rsid w:val="00B72266"/>
    <w:rsid w:val="00B72B15"/>
    <w:rsid w:val="00B7339D"/>
    <w:rsid w:val="00B74B74"/>
    <w:rsid w:val="00B75E26"/>
    <w:rsid w:val="00B76C0B"/>
    <w:rsid w:val="00B76EB9"/>
    <w:rsid w:val="00B76F68"/>
    <w:rsid w:val="00B7790A"/>
    <w:rsid w:val="00B8036E"/>
    <w:rsid w:val="00B81AE7"/>
    <w:rsid w:val="00B81E67"/>
    <w:rsid w:val="00B84120"/>
    <w:rsid w:val="00B85A63"/>
    <w:rsid w:val="00B87D47"/>
    <w:rsid w:val="00B91811"/>
    <w:rsid w:val="00B918BD"/>
    <w:rsid w:val="00B933D5"/>
    <w:rsid w:val="00B9393A"/>
    <w:rsid w:val="00B95294"/>
    <w:rsid w:val="00B97A8C"/>
    <w:rsid w:val="00BA2EA6"/>
    <w:rsid w:val="00BA4DE4"/>
    <w:rsid w:val="00BB0A22"/>
    <w:rsid w:val="00BB15A3"/>
    <w:rsid w:val="00BB2E04"/>
    <w:rsid w:val="00BB77E8"/>
    <w:rsid w:val="00BC2311"/>
    <w:rsid w:val="00BC2658"/>
    <w:rsid w:val="00BC3024"/>
    <w:rsid w:val="00BC3089"/>
    <w:rsid w:val="00BC3BB3"/>
    <w:rsid w:val="00BC551A"/>
    <w:rsid w:val="00BC5AA2"/>
    <w:rsid w:val="00BC71D7"/>
    <w:rsid w:val="00BC76E2"/>
    <w:rsid w:val="00BD08CE"/>
    <w:rsid w:val="00BD2225"/>
    <w:rsid w:val="00BD401F"/>
    <w:rsid w:val="00BD4544"/>
    <w:rsid w:val="00BD4BB5"/>
    <w:rsid w:val="00BD6D92"/>
    <w:rsid w:val="00BD7DC3"/>
    <w:rsid w:val="00BE3D2E"/>
    <w:rsid w:val="00BE44EC"/>
    <w:rsid w:val="00BE6116"/>
    <w:rsid w:val="00BE6555"/>
    <w:rsid w:val="00BF1DE0"/>
    <w:rsid w:val="00BF3395"/>
    <w:rsid w:val="00BF3845"/>
    <w:rsid w:val="00BF4DF1"/>
    <w:rsid w:val="00BF758E"/>
    <w:rsid w:val="00BF7E7C"/>
    <w:rsid w:val="00C00665"/>
    <w:rsid w:val="00C02B05"/>
    <w:rsid w:val="00C03308"/>
    <w:rsid w:val="00C04F44"/>
    <w:rsid w:val="00C06667"/>
    <w:rsid w:val="00C077C1"/>
    <w:rsid w:val="00C10529"/>
    <w:rsid w:val="00C15513"/>
    <w:rsid w:val="00C17EED"/>
    <w:rsid w:val="00C20261"/>
    <w:rsid w:val="00C20350"/>
    <w:rsid w:val="00C205B0"/>
    <w:rsid w:val="00C2211D"/>
    <w:rsid w:val="00C229BF"/>
    <w:rsid w:val="00C240B6"/>
    <w:rsid w:val="00C24525"/>
    <w:rsid w:val="00C269E1"/>
    <w:rsid w:val="00C26A6B"/>
    <w:rsid w:val="00C26CEB"/>
    <w:rsid w:val="00C27B11"/>
    <w:rsid w:val="00C3135E"/>
    <w:rsid w:val="00C314FB"/>
    <w:rsid w:val="00C32CB6"/>
    <w:rsid w:val="00C3311A"/>
    <w:rsid w:val="00C33BD0"/>
    <w:rsid w:val="00C362CC"/>
    <w:rsid w:val="00C418B4"/>
    <w:rsid w:val="00C41CDD"/>
    <w:rsid w:val="00C423E4"/>
    <w:rsid w:val="00C43693"/>
    <w:rsid w:val="00C44B03"/>
    <w:rsid w:val="00C45544"/>
    <w:rsid w:val="00C45A33"/>
    <w:rsid w:val="00C47465"/>
    <w:rsid w:val="00C50780"/>
    <w:rsid w:val="00C51176"/>
    <w:rsid w:val="00C54372"/>
    <w:rsid w:val="00C5603A"/>
    <w:rsid w:val="00C57923"/>
    <w:rsid w:val="00C61253"/>
    <w:rsid w:val="00C63106"/>
    <w:rsid w:val="00C663A3"/>
    <w:rsid w:val="00C6681E"/>
    <w:rsid w:val="00C66C10"/>
    <w:rsid w:val="00C71264"/>
    <w:rsid w:val="00C71973"/>
    <w:rsid w:val="00C729EB"/>
    <w:rsid w:val="00C73479"/>
    <w:rsid w:val="00C736E0"/>
    <w:rsid w:val="00C73E9A"/>
    <w:rsid w:val="00C7412F"/>
    <w:rsid w:val="00C74160"/>
    <w:rsid w:val="00C7418F"/>
    <w:rsid w:val="00C743F8"/>
    <w:rsid w:val="00C777EE"/>
    <w:rsid w:val="00C82761"/>
    <w:rsid w:val="00C82DBE"/>
    <w:rsid w:val="00C8499E"/>
    <w:rsid w:val="00C87117"/>
    <w:rsid w:val="00C8754E"/>
    <w:rsid w:val="00C87B67"/>
    <w:rsid w:val="00C90428"/>
    <w:rsid w:val="00C911C2"/>
    <w:rsid w:val="00C914C9"/>
    <w:rsid w:val="00C95BFF"/>
    <w:rsid w:val="00C964F9"/>
    <w:rsid w:val="00C96C56"/>
    <w:rsid w:val="00C97F2D"/>
    <w:rsid w:val="00CA037E"/>
    <w:rsid w:val="00CA1780"/>
    <w:rsid w:val="00CA2923"/>
    <w:rsid w:val="00CA64B2"/>
    <w:rsid w:val="00CA776B"/>
    <w:rsid w:val="00CA7F08"/>
    <w:rsid w:val="00CB374B"/>
    <w:rsid w:val="00CB5C46"/>
    <w:rsid w:val="00CB606D"/>
    <w:rsid w:val="00CB638B"/>
    <w:rsid w:val="00CB6804"/>
    <w:rsid w:val="00CB69BD"/>
    <w:rsid w:val="00CB780F"/>
    <w:rsid w:val="00CB78AA"/>
    <w:rsid w:val="00CC041B"/>
    <w:rsid w:val="00CC4160"/>
    <w:rsid w:val="00CC450D"/>
    <w:rsid w:val="00CC5046"/>
    <w:rsid w:val="00CC53FE"/>
    <w:rsid w:val="00CC6163"/>
    <w:rsid w:val="00CC64CB"/>
    <w:rsid w:val="00CC6747"/>
    <w:rsid w:val="00CC7656"/>
    <w:rsid w:val="00CC796F"/>
    <w:rsid w:val="00CC7BD1"/>
    <w:rsid w:val="00CD00C7"/>
    <w:rsid w:val="00CD31B5"/>
    <w:rsid w:val="00CD57AD"/>
    <w:rsid w:val="00CD613B"/>
    <w:rsid w:val="00CE1ACF"/>
    <w:rsid w:val="00CE263A"/>
    <w:rsid w:val="00CE6CDE"/>
    <w:rsid w:val="00CF0B45"/>
    <w:rsid w:val="00CF0D49"/>
    <w:rsid w:val="00CF1573"/>
    <w:rsid w:val="00CF1933"/>
    <w:rsid w:val="00CF55E8"/>
    <w:rsid w:val="00CF5B3E"/>
    <w:rsid w:val="00D02303"/>
    <w:rsid w:val="00D0269C"/>
    <w:rsid w:val="00D12257"/>
    <w:rsid w:val="00D13429"/>
    <w:rsid w:val="00D1353A"/>
    <w:rsid w:val="00D154F1"/>
    <w:rsid w:val="00D15E87"/>
    <w:rsid w:val="00D16FF0"/>
    <w:rsid w:val="00D17B3E"/>
    <w:rsid w:val="00D23C31"/>
    <w:rsid w:val="00D2417C"/>
    <w:rsid w:val="00D26AFA"/>
    <w:rsid w:val="00D27AF6"/>
    <w:rsid w:val="00D3071C"/>
    <w:rsid w:val="00D30E26"/>
    <w:rsid w:val="00D332DD"/>
    <w:rsid w:val="00D340C8"/>
    <w:rsid w:val="00D3564A"/>
    <w:rsid w:val="00D3591A"/>
    <w:rsid w:val="00D36DBB"/>
    <w:rsid w:val="00D37216"/>
    <w:rsid w:val="00D40332"/>
    <w:rsid w:val="00D40AC5"/>
    <w:rsid w:val="00D456C3"/>
    <w:rsid w:val="00D47105"/>
    <w:rsid w:val="00D51A1D"/>
    <w:rsid w:val="00D5634E"/>
    <w:rsid w:val="00D56AA0"/>
    <w:rsid w:val="00D60046"/>
    <w:rsid w:val="00D60A32"/>
    <w:rsid w:val="00D60ACC"/>
    <w:rsid w:val="00D618E4"/>
    <w:rsid w:val="00D623EB"/>
    <w:rsid w:val="00D6246E"/>
    <w:rsid w:val="00D62F75"/>
    <w:rsid w:val="00D64C58"/>
    <w:rsid w:val="00D665B0"/>
    <w:rsid w:val="00D7265D"/>
    <w:rsid w:val="00D7447E"/>
    <w:rsid w:val="00D755D7"/>
    <w:rsid w:val="00D7646D"/>
    <w:rsid w:val="00D77B38"/>
    <w:rsid w:val="00D81F11"/>
    <w:rsid w:val="00D82740"/>
    <w:rsid w:val="00D828C0"/>
    <w:rsid w:val="00D82F70"/>
    <w:rsid w:val="00D831CA"/>
    <w:rsid w:val="00D8358C"/>
    <w:rsid w:val="00D852D8"/>
    <w:rsid w:val="00D86BFA"/>
    <w:rsid w:val="00D872F4"/>
    <w:rsid w:val="00D873F0"/>
    <w:rsid w:val="00DA23D8"/>
    <w:rsid w:val="00DA2518"/>
    <w:rsid w:val="00DA303C"/>
    <w:rsid w:val="00DA35C0"/>
    <w:rsid w:val="00DA4A54"/>
    <w:rsid w:val="00DA4EF5"/>
    <w:rsid w:val="00DA5A4F"/>
    <w:rsid w:val="00DA69ED"/>
    <w:rsid w:val="00DA6E8E"/>
    <w:rsid w:val="00DA77E1"/>
    <w:rsid w:val="00DB0E0B"/>
    <w:rsid w:val="00DB4C5D"/>
    <w:rsid w:val="00DB56E3"/>
    <w:rsid w:val="00DB5FF6"/>
    <w:rsid w:val="00DB7186"/>
    <w:rsid w:val="00DB7419"/>
    <w:rsid w:val="00DC033C"/>
    <w:rsid w:val="00DC0787"/>
    <w:rsid w:val="00DC0988"/>
    <w:rsid w:val="00DC1042"/>
    <w:rsid w:val="00DC2023"/>
    <w:rsid w:val="00DC3319"/>
    <w:rsid w:val="00DC3E68"/>
    <w:rsid w:val="00DC683A"/>
    <w:rsid w:val="00DD05AD"/>
    <w:rsid w:val="00DD0DD4"/>
    <w:rsid w:val="00DD1F52"/>
    <w:rsid w:val="00DD330A"/>
    <w:rsid w:val="00DD3F53"/>
    <w:rsid w:val="00DD4114"/>
    <w:rsid w:val="00DD5A90"/>
    <w:rsid w:val="00DE2AAD"/>
    <w:rsid w:val="00DE6D73"/>
    <w:rsid w:val="00DF0149"/>
    <w:rsid w:val="00DF0603"/>
    <w:rsid w:val="00DF07CD"/>
    <w:rsid w:val="00DF1D39"/>
    <w:rsid w:val="00DF397C"/>
    <w:rsid w:val="00DF3B12"/>
    <w:rsid w:val="00DF5C21"/>
    <w:rsid w:val="00DF67A4"/>
    <w:rsid w:val="00DF6FA0"/>
    <w:rsid w:val="00DF77D4"/>
    <w:rsid w:val="00E00556"/>
    <w:rsid w:val="00E00EE6"/>
    <w:rsid w:val="00E016ED"/>
    <w:rsid w:val="00E021F1"/>
    <w:rsid w:val="00E02955"/>
    <w:rsid w:val="00E03767"/>
    <w:rsid w:val="00E03E00"/>
    <w:rsid w:val="00E04311"/>
    <w:rsid w:val="00E04A1E"/>
    <w:rsid w:val="00E04B19"/>
    <w:rsid w:val="00E06541"/>
    <w:rsid w:val="00E0716F"/>
    <w:rsid w:val="00E07DA1"/>
    <w:rsid w:val="00E10C38"/>
    <w:rsid w:val="00E11816"/>
    <w:rsid w:val="00E131F4"/>
    <w:rsid w:val="00E1774E"/>
    <w:rsid w:val="00E203DE"/>
    <w:rsid w:val="00E20F1D"/>
    <w:rsid w:val="00E214B1"/>
    <w:rsid w:val="00E239D3"/>
    <w:rsid w:val="00E26C2D"/>
    <w:rsid w:val="00E336C3"/>
    <w:rsid w:val="00E34510"/>
    <w:rsid w:val="00E35C19"/>
    <w:rsid w:val="00E35F32"/>
    <w:rsid w:val="00E371AF"/>
    <w:rsid w:val="00E373FE"/>
    <w:rsid w:val="00E419C0"/>
    <w:rsid w:val="00E42952"/>
    <w:rsid w:val="00E43E60"/>
    <w:rsid w:val="00E45763"/>
    <w:rsid w:val="00E50615"/>
    <w:rsid w:val="00E50D92"/>
    <w:rsid w:val="00E50DCD"/>
    <w:rsid w:val="00E51E00"/>
    <w:rsid w:val="00E52BB8"/>
    <w:rsid w:val="00E53005"/>
    <w:rsid w:val="00E62CBF"/>
    <w:rsid w:val="00E63EB6"/>
    <w:rsid w:val="00E65C48"/>
    <w:rsid w:val="00E66A2A"/>
    <w:rsid w:val="00E6747B"/>
    <w:rsid w:val="00E676FE"/>
    <w:rsid w:val="00E70D5D"/>
    <w:rsid w:val="00E720A2"/>
    <w:rsid w:val="00E7240D"/>
    <w:rsid w:val="00E773B2"/>
    <w:rsid w:val="00E778B3"/>
    <w:rsid w:val="00E77B5C"/>
    <w:rsid w:val="00E81A73"/>
    <w:rsid w:val="00E82BB9"/>
    <w:rsid w:val="00E83367"/>
    <w:rsid w:val="00E83A35"/>
    <w:rsid w:val="00E84B01"/>
    <w:rsid w:val="00E8622D"/>
    <w:rsid w:val="00E87A75"/>
    <w:rsid w:val="00E87C48"/>
    <w:rsid w:val="00E90FFE"/>
    <w:rsid w:val="00E93325"/>
    <w:rsid w:val="00E9789E"/>
    <w:rsid w:val="00EA13B1"/>
    <w:rsid w:val="00EA171E"/>
    <w:rsid w:val="00EA4DED"/>
    <w:rsid w:val="00EA4FF5"/>
    <w:rsid w:val="00EB13B5"/>
    <w:rsid w:val="00EB14EB"/>
    <w:rsid w:val="00EB2F37"/>
    <w:rsid w:val="00EB358A"/>
    <w:rsid w:val="00EB3842"/>
    <w:rsid w:val="00EB4349"/>
    <w:rsid w:val="00EB480D"/>
    <w:rsid w:val="00EB5268"/>
    <w:rsid w:val="00EC05C5"/>
    <w:rsid w:val="00EC133F"/>
    <w:rsid w:val="00EC149B"/>
    <w:rsid w:val="00EC3652"/>
    <w:rsid w:val="00EC3EF4"/>
    <w:rsid w:val="00EC409C"/>
    <w:rsid w:val="00EC5AB9"/>
    <w:rsid w:val="00EC5FD1"/>
    <w:rsid w:val="00EC605C"/>
    <w:rsid w:val="00EC723A"/>
    <w:rsid w:val="00EC75D0"/>
    <w:rsid w:val="00EC7EB2"/>
    <w:rsid w:val="00EC7EFB"/>
    <w:rsid w:val="00ED0FBE"/>
    <w:rsid w:val="00ED1CF1"/>
    <w:rsid w:val="00ED3F64"/>
    <w:rsid w:val="00ED4300"/>
    <w:rsid w:val="00ED4F2B"/>
    <w:rsid w:val="00ED5B41"/>
    <w:rsid w:val="00ED5E67"/>
    <w:rsid w:val="00ED6279"/>
    <w:rsid w:val="00ED7B2B"/>
    <w:rsid w:val="00EE18F7"/>
    <w:rsid w:val="00EF0B35"/>
    <w:rsid w:val="00EF2B92"/>
    <w:rsid w:val="00EF418A"/>
    <w:rsid w:val="00EF4E96"/>
    <w:rsid w:val="00EF6919"/>
    <w:rsid w:val="00EF76B1"/>
    <w:rsid w:val="00F00A99"/>
    <w:rsid w:val="00F010F3"/>
    <w:rsid w:val="00F027B5"/>
    <w:rsid w:val="00F03513"/>
    <w:rsid w:val="00F043EF"/>
    <w:rsid w:val="00F05C89"/>
    <w:rsid w:val="00F06D44"/>
    <w:rsid w:val="00F12D36"/>
    <w:rsid w:val="00F144D5"/>
    <w:rsid w:val="00F14B6D"/>
    <w:rsid w:val="00F154C7"/>
    <w:rsid w:val="00F1688A"/>
    <w:rsid w:val="00F16DBF"/>
    <w:rsid w:val="00F2015E"/>
    <w:rsid w:val="00F22397"/>
    <w:rsid w:val="00F30435"/>
    <w:rsid w:val="00F30A4B"/>
    <w:rsid w:val="00F31D83"/>
    <w:rsid w:val="00F326B1"/>
    <w:rsid w:val="00F32D5B"/>
    <w:rsid w:val="00F3367E"/>
    <w:rsid w:val="00F40C5F"/>
    <w:rsid w:val="00F42510"/>
    <w:rsid w:val="00F434BF"/>
    <w:rsid w:val="00F4462D"/>
    <w:rsid w:val="00F44FB9"/>
    <w:rsid w:val="00F47F4A"/>
    <w:rsid w:val="00F5082A"/>
    <w:rsid w:val="00F51902"/>
    <w:rsid w:val="00F52140"/>
    <w:rsid w:val="00F529A5"/>
    <w:rsid w:val="00F55AF9"/>
    <w:rsid w:val="00F56FE6"/>
    <w:rsid w:val="00F601A9"/>
    <w:rsid w:val="00F602D1"/>
    <w:rsid w:val="00F61BAA"/>
    <w:rsid w:val="00F64AE6"/>
    <w:rsid w:val="00F702B0"/>
    <w:rsid w:val="00F70A1D"/>
    <w:rsid w:val="00F74244"/>
    <w:rsid w:val="00F74F41"/>
    <w:rsid w:val="00F75362"/>
    <w:rsid w:val="00F75E82"/>
    <w:rsid w:val="00F77AB3"/>
    <w:rsid w:val="00F77B98"/>
    <w:rsid w:val="00F80D66"/>
    <w:rsid w:val="00F81A7E"/>
    <w:rsid w:val="00F821D9"/>
    <w:rsid w:val="00F83DD7"/>
    <w:rsid w:val="00F8547D"/>
    <w:rsid w:val="00F8555E"/>
    <w:rsid w:val="00F92A84"/>
    <w:rsid w:val="00F92D5D"/>
    <w:rsid w:val="00F9479E"/>
    <w:rsid w:val="00F95AAD"/>
    <w:rsid w:val="00F975D7"/>
    <w:rsid w:val="00FA3E22"/>
    <w:rsid w:val="00FA48E2"/>
    <w:rsid w:val="00FA4E04"/>
    <w:rsid w:val="00FA5E2D"/>
    <w:rsid w:val="00FA645D"/>
    <w:rsid w:val="00FA6823"/>
    <w:rsid w:val="00FB02F7"/>
    <w:rsid w:val="00FB0DAF"/>
    <w:rsid w:val="00FB16DF"/>
    <w:rsid w:val="00FB38AD"/>
    <w:rsid w:val="00FB5227"/>
    <w:rsid w:val="00FB57BC"/>
    <w:rsid w:val="00FB5E2C"/>
    <w:rsid w:val="00FB7DAE"/>
    <w:rsid w:val="00FB7EB7"/>
    <w:rsid w:val="00FC0A8C"/>
    <w:rsid w:val="00FC5777"/>
    <w:rsid w:val="00FD167E"/>
    <w:rsid w:val="00FD2258"/>
    <w:rsid w:val="00FD323A"/>
    <w:rsid w:val="00FD445C"/>
    <w:rsid w:val="00FD5F87"/>
    <w:rsid w:val="00FD6B01"/>
    <w:rsid w:val="00FD70DE"/>
    <w:rsid w:val="00FD74F6"/>
    <w:rsid w:val="00FE08D5"/>
    <w:rsid w:val="00FE1000"/>
    <w:rsid w:val="00FE6653"/>
    <w:rsid w:val="00FF0D8F"/>
    <w:rsid w:val="00FF12A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A7234A"/>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A7234A"/>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FE6653"/>
    <w:pPr>
      <w:spacing w:line="240" w:lineRule="auto"/>
      <w:jc w:val="both"/>
    </w:pPr>
    <w:rPr>
      <w:i/>
      <w:iCs/>
      <w:color w:val="595959" w:themeColor="text1" w:themeTint="A6"/>
      <w:sz w:val="18"/>
      <w:szCs w:val="18"/>
    </w:rPr>
  </w:style>
  <w:style w:type="paragraph" w:styleId="Tabledesillustrations">
    <w:name w:val="table of figures"/>
    <w:basedOn w:val="Normal"/>
    <w:next w:val="Normal"/>
    <w:uiPriority w:val="99"/>
    <w:unhideWhenUsed/>
    <w:rsid w:val="001738B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6369075">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055398377">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13</Pages>
  <Words>1493</Words>
  <Characters>8216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674</cp:revision>
  <cp:lastPrinted>2021-09-17T09:07:00Z</cp:lastPrinted>
  <dcterms:created xsi:type="dcterms:W3CDTF">2021-07-19T17:31:00Z</dcterms:created>
  <dcterms:modified xsi:type="dcterms:W3CDTF">2021-12-03T09:43:00Z</dcterms:modified>
</cp:coreProperties>
</file>